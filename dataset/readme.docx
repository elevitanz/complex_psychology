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5B4C" w14:textId="0C9CF634" w:rsidR="00BC3F84" w:rsidRDefault="004D5D23" w:rsidP="004D5D23">
      <w:pPr>
        <w:jc w:val="center"/>
        <w:rPr>
          <w:bCs/>
          <w:lang w:val="en-US"/>
        </w:rPr>
      </w:pPr>
      <w:r>
        <w:rPr>
          <w:b/>
          <w:bCs/>
          <w:lang w:val="en-US"/>
        </w:rPr>
        <w:t>Supplemental Materials 1</w:t>
      </w:r>
      <w:r w:rsidR="00BC3F84">
        <w:rPr>
          <w:b/>
          <w:bCs/>
          <w:lang w:val="en-US"/>
        </w:rPr>
        <w:t xml:space="preserve">: </w:t>
      </w:r>
      <w:r w:rsidR="00BC3F84" w:rsidRPr="004D5D23">
        <w:rPr>
          <w:b/>
          <w:bCs/>
          <w:lang w:val="en-US"/>
        </w:rPr>
        <w:t>Four-times-daily survey.</w:t>
      </w:r>
    </w:p>
    <w:p w14:paraId="2DC19F40" w14:textId="77777777" w:rsidR="00BC3F84" w:rsidRDefault="00BC3F84" w:rsidP="00BC3F84">
      <w:pPr>
        <w:spacing w:line="360" w:lineRule="auto"/>
      </w:pPr>
    </w:p>
    <w:p w14:paraId="4524F858" w14:textId="77777777" w:rsidR="004B5192" w:rsidRPr="004B5192" w:rsidRDefault="004B5192" w:rsidP="004B5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0" w:author="Eleonora Vitanza" w:date="2024-06-25T16:12:00Z"/>
          <w:color w:val="000000" w:themeColor="text1"/>
          <w:lang w:val="en-US"/>
        </w:rPr>
      </w:pPr>
      <w:ins w:id="1" w:author="Eleonora Vitanza" w:date="2024-06-25T16:12:00Z">
        <w:r w:rsidRPr="004B5192">
          <w:rPr>
            <w:color w:val="000000" w:themeColor="text1"/>
            <w:lang w:val="en-US"/>
          </w:rPr>
          <w:t>Data were taken from 40 individuals with generalized</w:t>
        </w:r>
      </w:ins>
    </w:p>
    <w:p w14:paraId="36583032" w14:textId="77777777" w:rsidR="004B5192" w:rsidRPr="004B5192" w:rsidRDefault="004B5192" w:rsidP="004B5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2" w:author="Eleonora Vitanza" w:date="2024-06-25T16:12:00Z"/>
          <w:color w:val="000000" w:themeColor="text1"/>
          <w:lang w:val="en-US"/>
        </w:rPr>
      </w:pPr>
      <w:ins w:id="3" w:author="Eleonora Vitanza" w:date="2024-06-25T16:12:00Z">
        <w:r w:rsidRPr="004B5192">
          <w:rPr>
            <w:color w:val="000000" w:themeColor="text1"/>
            <w:lang w:val="en-US"/>
          </w:rPr>
          <w:t>anxiety disorder (GAD), major depressive disorder (MDD), or comorbid GAD and MDD, who</w:t>
        </w:r>
      </w:ins>
    </w:p>
    <w:p w14:paraId="703DBB0A" w14:textId="77777777" w:rsidR="004B5192" w:rsidRPr="004B5192" w:rsidRDefault="004B5192" w:rsidP="004B5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4" w:author="Eleonora Vitanza" w:date="2024-06-25T16:12:00Z"/>
          <w:color w:val="000000" w:themeColor="text1"/>
          <w:lang w:val="en-US"/>
        </w:rPr>
      </w:pPr>
      <w:ins w:id="5" w:author="Eleonora Vitanza" w:date="2024-06-25T16:12:00Z">
        <w:r w:rsidRPr="004B5192">
          <w:rPr>
            <w:color w:val="000000" w:themeColor="text1"/>
            <w:lang w:val="en-US"/>
          </w:rPr>
          <w:t>answered questions about 21 descriptors of mood and anxiety symptomatology four times a day</w:t>
        </w:r>
      </w:ins>
    </w:p>
    <w:p w14:paraId="791B3D59" w14:textId="0B3D5669" w:rsidR="004B5192" w:rsidRPr="004B5192" w:rsidRDefault="004B5192" w:rsidP="004B5192">
      <w:pPr>
        <w:spacing w:after="240"/>
        <w:rPr>
          <w:ins w:id="6" w:author="Eleonora Vitanza" w:date="2024-06-25T16:11:00Z"/>
          <w:color w:val="000000" w:themeColor="text1"/>
        </w:rPr>
      </w:pPr>
      <w:ins w:id="7" w:author="Eleonora Vitanza" w:date="2024-06-25T16:12:00Z">
        <w:r w:rsidRPr="004B5192">
          <w:rPr>
            <w:color w:val="000000" w:themeColor="text1"/>
            <w:lang w:val="en-US"/>
          </w:rPr>
          <w:t>over a period of approximately 30 days.</w:t>
        </w:r>
      </w:ins>
    </w:p>
    <w:p w14:paraId="76B40B77" w14:textId="68C217E3" w:rsidR="00BC3F84" w:rsidRPr="00A81520" w:rsidRDefault="00BC3F84" w:rsidP="00BC3F84">
      <w:pPr>
        <w:spacing w:after="240"/>
      </w:pPr>
      <w:r w:rsidRPr="00A81520">
        <w:t xml:space="preserve">Responses </w:t>
      </w:r>
      <w:proofErr w:type="spellStart"/>
      <w:r w:rsidR="005628BF">
        <w:t>we</w:t>
      </w:r>
      <w:r w:rsidRPr="00A81520">
        <w:t>re</w:t>
      </w:r>
      <w:proofErr w:type="spellEnd"/>
      <w:r w:rsidRPr="00A81520">
        <w:t xml:space="preserve"> </w:t>
      </w:r>
      <w:proofErr w:type="spellStart"/>
      <w:r w:rsidRPr="00A81520">
        <w:t>provided</w:t>
      </w:r>
      <w:proofErr w:type="spellEnd"/>
      <w:r w:rsidRPr="00A81520">
        <w:t xml:space="preserve"> on a </w:t>
      </w:r>
      <w:proofErr w:type="spellStart"/>
      <w:r w:rsidRPr="00A81520">
        <w:t>visual</w:t>
      </w:r>
      <w:proofErr w:type="spellEnd"/>
      <w:r w:rsidRPr="00A81520">
        <w:t xml:space="preserve"> analog </w:t>
      </w:r>
      <w:proofErr w:type="spellStart"/>
      <w:r w:rsidRPr="00A81520">
        <w:t>slider</w:t>
      </w:r>
      <w:proofErr w:type="spellEnd"/>
      <w:r w:rsidRPr="00A81520">
        <w:t xml:space="preserve"> </w:t>
      </w:r>
      <w:proofErr w:type="spellStart"/>
      <w:r w:rsidRPr="00A81520">
        <w:t>from</w:t>
      </w:r>
      <w:proofErr w:type="spellEnd"/>
      <w:r w:rsidRPr="00A81520">
        <w:t xml:space="preserve"> 0 (</w:t>
      </w:r>
      <w:proofErr w:type="spellStart"/>
      <w:r w:rsidRPr="00A81520">
        <w:t>none</w:t>
      </w:r>
      <w:proofErr w:type="spellEnd"/>
      <w:r w:rsidRPr="00A81520">
        <w:t xml:space="preserve"> at all) </w:t>
      </w:r>
      <w:proofErr w:type="spellStart"/>
      <w:r w:rsidRPr="00A81520">
        <w:t>to</w:t>
      </w:r>
      <w:proofErr w:type="spellEnd"/>
      <w:r w:rsidRPr="00A81520">
        <w:t xml:space="preserve"> 100 (</w:t>
      </w:r>
      <w:proofErr w:type="spellStart"/>
      <w:r w:rsidRPr="00A81520">
        <w:t>as</w:t>
      </w:r>
      <w:proofErr w:type="spellEnd"/>
      <w:r w:rsidRPr="00A81520">
        <w:t xml:space="preserve"> </w:t>
      </w:r>
      <w:proofErr w:type="spellStart"/>
      <w:r w:rsidRPr="00A81520">
        <w:t>much</w:t>
      </w:r>
      <w:proofErr w:type="spellEnd"/>
      <w:r w:rsidRPr="00A81520">
        <w:t xml:space="preserve"> </w:t>
      </w:r>
      <w:proofErr w:type="spellStart"/>
      <w:r w:rsidRPr="00A81520">
        <w:t>as</w:t>
      </w:r>
      <w:proofErr w:type="spellEnd"/>
      <w:r w:rsidRPr="00A81520">
        <w:t xml:space="preserve"> possible).</w:t>
      </w:r>
      <w:r w:rsidR="005628BF">
        <w:t xml:space="preserve"> Item </w:t>
      </w:r>
      <w:proofErr w:type="spellStart"/>
      <w:r w:rsidR="005628BF">
        <w:t>o</w:t>
      </w:r>
      <w:r>
        <w:t>rder</w:t>
      </w:r>
      <w:proofErr w:type="spellEnd"/>
      <w:r>
        <w:t xml:space="preserve"> was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7F3F46">
        <w:t>discourage</w:t>
      </w:r>
      <w:proofErr w:type="spellEnd"/>
      <w:r w:rsidR="007F3F46">
        <w:t xml:space="preserve"> </w:t>
      </w:r>
      <w:proofErr w:type="spellStart"/>
      <w:r>
        <w:t>stereotyped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>.</w:t>
      </w:r>
    </w:p>
    <w:p w14:paraId="7428C3CC" w14:textId="77777777" w:rsidR="00BC3F84" w:rsidRPr="00A81520" w:rsidRDefault="00BC3F84" w:rsidP="00BC3F84">
      <w:pPr>
        <w:spacing w:line="360" w:lineRule="auto"/>
        <w:rPr>
          <w:b/>
        </w:rPr>
      </w:pPr>
      <w:proofErr w:type="spellStart"/>
      <w:r w:rsidRPr="00A81520">
        <w:rPr>
          <w:b/>
        </w:rPr>
        <w:t>To</w:t>
      </w:r>
      <w:proofErr w:type="spellEnd"/>
      <w:r w:rsidRPr="00A81520">
        <w:rPr>
          <w:b/>
        </w:rPr>
        <w:t xml:space="preserve"> </w:t>
      </w:r>
      <w:proofErr w:type="spellStart"/>
      <w:r w:rsidRPr="00A81520">
        <w:rPr>
          <w:b/>
        </w:rPr>
        <w:t>what</w:t>
      </w:r>
      <w:proofErr w:type="spellEnd"/>
      <w:r w:rsidRPr="00A81520">
        <w:rPr>
          <w:b/>
        </w:rPr>
        <w:t xml:space="preserve"> </w:t>
      </w:r>
      <w:proofErr w:type="spellStart"/>
      <w:r w:rsidRPr="00A81520">
        <w:rPr>
          <w:b/>
        </w:rPr>
        <w:t>degree</w:t>
      </w:r>
      <w:proofErr w:type="spellEnd"/>
      <w:r w:rsidRPr="00A81520">
        <w:rPr>
          <w:b/>
        </w:rPr>
        <w:t xml:space="preserve"> </w:t>
      </w:r>
      <w:proofErr w:type="spellStart"/>
      <w:r w:rsidRPr="00A81520">
        <w:rPr>
          <w:b/>
        </w:rPr>
        <w:t>have</w:t>
      </w:r>
      <w:proofErr w:type="spellEnd"/>
      <w:r w:rsidRPr="00A81520">
        <w:rPr>
          <w:b/>
        </w:rPr>
        <w:t xml:space="preserve"> </w:t>
      </w:r>
      <w:proofErr w:type="spellStart"/>
      <w:r w:rsidRPr="00A81520">
        <w:rPr>
          <w:b/>
        </w:rPr>
        <w:t>you</w:t>
      </w:r>
      <w:proofErr w:type="spellEnd"/>
      <w:r w:rsidRPr="00A81520">
        <w:rPr>
          <w:b/>
        </w:rPr>
        <w:t>:</w:t>
      </w:r>
    </w:p>
    <w:p w14:paraId="5AEC54C8" w14:textId="77777777" w:rsidR="00BC3F84" w:rsidRPr="00A81520" w:rsidRDefault="00BC3F84" w:rsidP="00BC3F84">
      <w:pPr>
        <w:spacing w:line="360" w:lineRule="auto"/>
      </w:pPr>
      <w:r w:rsidRPr="00A81520">
        <w:t xml:space="preserve">1. Felt down </w:t>
      </w:r>
      <w:proofErr w:type="spellStart"/>
      <w:r w:rsidRPr="00A81520">
        <w:t>or</w:t>
      </w:r>
      <w:proofErr w:type="spellEnd"/>
      <w:r w:rsidRPr="00A81520">
        <w:t xml:space="preserve"> </w:t>
      </w:r>
      <w:proofErr w:type="spellStart"/>
      <w:r w:rsidRPr="00A81520">
        <w:t>depressed</w:t>
      </w:r>
      <w:proofErr w:type="spellEnd"/>
    </w:p>
    <w:p w14:paraId="377D573F" w14:textId="77777777" w:rsidR="00BC3F84" w:rsidRPr="00A81520" w:rsidRDefault="00BC3F84" w:rsidP="00BC3F84">
      <w:pPr>
        <w:spacing w:line="360" w:lineRule="auto"/>
      </w:pPr>
      <w:r w:rsidRPr="00A81520">
        <w:t xml:space="preserve">2. Felt </w:t>
      </w:r>
      <w:proofErr w:type="spellStart"/>
      <w:r w:rsidRPr="00A81520">
        <w:t>hopeless</w:t>
      </w:r>
      <w:proofErr w:type="spellEnd"/>
    </w:p>
    <w:p w14:paraId="5E88D684" w14:textId="77777777" w:rsidR="00BC3F84" w:rsidRPr="00A81520" w:rsidRDefault="00BC3F84" w:rsidP="00BC3F84">
      <w:pPr>
        <w:spacing w:line="360" w:lineRule="auto"/>
      </w:pPr>
      <w:r w:rsidRPr="00A81520">
        <w:t xml:space="preserve">3. Felt </w:t>
      </w:r>
      <w:proofErr w:type="spellStart"/>
      <w:r w:rsidRPr="00A81520">
        <w:t>angry</w:t>
      </w:r>
      <w:proofErr w:type="spellEnd"/>
    </w:p>
    <w:p w14:paraId="429A5C7F" w14:textId="77777777" w:rsidR="00BC3F84" w:rsidRPr="00A81520" w:rsidRDefault="00BC3F84" w:rsidP="00BC3F84">
      <w:pPr>
        <w:spacing w:line="360" w:lineRule="auto"/>
      </w:pPr>
      <w:r w:rsidRPr="00A81520">
        <w:t xml:space="preserve">4. </w:t>
      </w:r>
      <w:proofErr w:type="spellStart"/>
      <w:r w:rsidRPr="00A81520">
        <w:t>Experienced</w:t>
      </w:r>
      <w:proofErr w:type="spellEnd"/>
      <w:r w:rsidRPr="00A81520">
        <w:t xml:space="preserve"> </w:t>
      </w:r>
      <w:proofErr w:type="spellStart"/>
      <w:r w:rsidRPr="00A81520">
        <w:t>loss</w:t>
      </w:r>
      <w:proofErr w:type="spellEnd"/>
      <w:r w:rsidRPr="00A81520">
        <w:t xml:space="preserve"> </w:t>
      </w:r>
      <w:proofErr w:type="spellStart"/>
      <w:r w:rsidRPr="00A81520">
        <w:t>of</w:t>
      </w:r>
      <w:proofErr w:type="spellEnd"/>
      <w:r w:rsidRPr="00A81520">
        <w:t xml:space="preserve"> </w:t>
      </w:r>
      <w:proofErr w:type="spellStart"/>
      <w:r w:rsidRPr="00A81520">
        <w:t>interest</w:t>
      </w:r>
      <w:proofErr w:type="spellEnd"/>
      <w:r w:rsidRPr="00A81520">
        <w:t xml:space="preserve"> </w:t>
      </w:r>
      <w:proofErr w:type="spellStart"/>
      <w:r w:rsidRPr="00A81520">
        <w:t>or</w:t>
      </w:r>
      <w:proofErr w:type="spellEnd"/>
      <w:r w:rsidRPr="00A81520">
        <w:t xml:space="preserve"> </w:t>
      </w:r>
      <w:proofErr w:type="spellStart"/>
      <w:r w:rsidRPr="00A81520">
        <w:t>pleasure</w:t>
      </w:r>
      <w:proofErr w:type="spellEnd"/>
    </w:p>
    <w:p w14:paraId="36DB461C" w14:textId="77777777" w:rsidR="00BC3F84" w:rsidRPr="00A81520" w:rsidRDefault="00BC3F84" w:rsidP="00BC3F84">
      <w:pPr>
        <w:spacing w:line="360" w:lineRule="auto"/>
      </w:pPr>
      <w:r w:rsidRPr="00A81520">
        <w:t xml:space="preserve">5. Felt </w:t>
      </w:r>
      <w:proofErr w:type="spellStart"/>
      <w:r w:rsidRPr="00A81520">
        <w:t>frightened</w:t>
      </w:r>
      <w:proofErr w:type="spellEnd"/>
      <w:r w:rsidRPr="00A81520">
        <w:t xml:space="preserve"> </w:t>
      </w:r>
      <w:proofErr w:type="spellStart"/>
      <w:r w:rsidRPr="00A81520">
        <w:t>or</w:t>
      </w:r>
      <w:proofErr w:type="spellEnd"/>
      <w:r w:rsidRPr="00A81520">
        <w:t xml:space="preserve"> </w:t>
      </w:r>
      <w:proofErr w:type="spellStart"/>
      <w:r w:rsidRPr="00A81520">
        <w:t>afraid</w:t>
      </w:r>
      <w:proofErr w:type="spellEnd"/>
    </w:p>
    <w:p w14:paraId="151D6F13" w14:textId="77777777" w:rsidR="00BC3F84" w:rsidRPr="00A81520" w:rsidRDefault="00BC3F84" w:rsidP="00BC3F84">
      <w:pPr>
        <w:spacing w:line="360" w:lineRule="auto"/>
      </w:pPr>
      <w:r w:rsidRPr="00A81520">
        <w:t xml:space="preserve">6. Felt </w:t>
      </w:r>
      <w:proofErr w:type="spellStart"/>
      <w:r w:rsidRPr="00A81520">
        <w:t>worthless</w:t>
      </w:r>
      <w:proofErr w:type="spellEnd"/>
      <w:r w:rsidRPr="00A81520">
        <w:t xml:space="preserve"> </w:t>
      </w:r>
      <w:proofErr w:type="spellStart"/>
      <w:r w:rsidRPr="00A81520">
        <w:t>or</w:t>
      </w:r>
      <w:proofErr w:type="spellEnd"/>
      <w:r w:rsidRPr="00A81520">
        <w:t xml:space="preserve"> </w:t>
      </w:r>
      <w:proofErr w:type="spellStart"/>
      <w:r w:rsidRPr="00A81520">
        <w:t>guilty</w:t>
      </w:r>
      <w:proofErr w:type="spellEnd"/>
    </w:p>
    <w:p w14:paraId="253AE9A5" w14:textId="77777777" w:rsidR="00BC3F84" w:rsidRPr="00A81520" w:rsidRDefault="00BC3F84" w:rsidP="00BC3F84">
      <w:pPr>
        <w:spacing w:line="360" w:lineRule="auto"/>
      </w:pPr>
      <w:r w:rsidRPr="00A81520">
        <w:t xml:space="preserve">7. Felt </w:t>
      </w:r>
      <w:proofErr w:type="spellStart"/>
      <w:r w:rsidRPr="00A81520">
        <w:t>worried</w:t>
      </w:r>
      <w:proofErr w:type="spellEnd"/>
    </w:p>
    <w:p w14:paraId="60222C31" w14:textId="77777777" w:rsidR="00BC3F84" w:rsidRPr="00A81520" w:rsidRDefault="00BC3F84" w:rsidP="00BC3F84">
      <w:pPr>
        <w:spacing w:line="360" w:lineRule="auto"/>
      </w:pPr>
      <w:r w:rsidRPr="00A81520">
        <w:t xml:space="preserve">8. Felt </w:t>
      </w:r>
      <w:proofErr w:type="spellStart"/>
      <w:r w:rsidRPr="00A81520">
        <w:t>restless</w:t>
      </w:r>
      <w:proofErr w:type="spellEnd"/>
    </w:p>
    <w:p w14:paraId="1A06380F" w14:textId="77777777" w:rsidR="00BC3F84" w:rsidRPr="00A81520" w:rsidRDefault="00BC3F84" w:rsidP="00BC3F84">
      <w:pPr>
        <w:spacing w:line="360" w:lineRule="auto"/>
      </w:pPr>
      <w:r w:rsidRPr="00A81520">
        <w:t>9. Felt irritable</w:t>
      </w:r>
    </w:p>
    <w:p w14:paraId="7BA14C45" w14:textId="77777777" w:rsidR="00BC3F84" w:rsidRPr="00A81520" w:rsidRDefault="00BC3F84" w:rsidP="00BC3F84">
      <w:pPr>
        <w:spacing w:line="360" w:lineRule="auto"/>
      </w:pPr>
      <w:r w:rsidRPr="00A81520">
        <w:t xml:space="preserve">10. Had </w:t>
      </w:r>
      <w:proofErr w:type="spellStart"/>
      <w:r w:rsidRPr="00A81520">
        <w:t>difficulty</w:t>
      </w:r>
      <w:proofErr w:type="spellEnd"/>
      <w:r w:rsidRPr="00A81520">
        <w:t xml:space="preserve"> </w:t>
      </w:r>
      <w:proofErr w:type="spellStart"/>
      <w:r w:rsidRPr="00A81520">
        <w:t>concentrating</w:t>
      </w:r>
      <w:proofErr w:type="spellEnd"/>
    </w:p>
    <w:p w14:paraId="75F7F570" w14:textId="77777777" w:rsidR="00BC3F84" w:rsidRPr="00A81520" w:rsidRDefault="00BC3F84" w:rsidP="00BC3F84">
      <w:pPr>
        <w:spacing w:line="360" w:lineRule="auto"/>
      </w:pPr>
      <w:r w:rsidRPr="00A81520">
        <w:t xml:space="preserve">11. </w:t>
      </w:r>
      <w:proofErr w:type="spellStart"/>
      <w:r w:rsidRPr="00A81520">
        <w:t>Experienced</w:t>
      </w:r>
      <w:proofErr w:type="spellEnd"/>
      <w:r w:rsidRPr="00A81520">
        <w:t xml:space="preserve"> </w:t>
      </w:r>
      <w:proofErr w:type="spellStart"/>
      <w:r w:rsidRPr="00A81520">
        <w:t>muscle</w:t>
      </w:r>
      <w:proofErr w:type="spellEnd"/>
      <w:r w:rsidRPr="00A81520">
        <w:t xml:space="preserve"> </w:t>
      </w:r>
      <w:proofErr w:type="spellStart"/>
      <w:r w:rsidRPr="00A81520">
        <w:t>tension</w:t>
      </w:r>
      <w:proofErr w:type="spellEnd"/>
    </w:p>
    <w:p w14:paraId="448FCBFD" w14:textId="77777777" w:rsidR="00BC3F84" w:rsidRPr="00A81520" w:rsidRDefault="00BC3F84" w:rsidP="00BC3F84">
      <w:pPr>
        <w:spacing w:line="360" w:lineRule="auto"/>
      </w:pPr>
      <w:r w:rsidRPr="00A81520">
        <w:t xml:space="preserve">12. Felt </w:t>
      </w:r>
      <w:proofErr w:type="spellStart"/>
      <w:r w:rsidRPr="00A81520">
        <w:t>fatigued</w:t>
      </w:r>
      <w:proofErr w:type="spellEnd"/>
    </w:p>
    <w:p w14:paraId="5B917DF4" w14:textId="77777777" w:rsidR="00BC3F84" w:rsidRPr="00A81520" w:rsidRDefault="00BC3F84" w:rsidP="00BC3F84">
      <w:pPr>
        <w:spacing w:line="360" w:lineRule="auto"/>
      </w:pPr>
      <w:r w:rsidRPr="00A81520">
        <w:t>13. Felt positive</w:t>
      </w:r>
    </w:p>
    <w:p w14:paraId="7799D9B2" w14:textId="77777777" w:rsidR="00BC3F84" w:rsidRPr="00A81520" w:rsidRDefault="00BC3F84" w:rsidP="00BC3F84">
      <w:pPr>
        <w:spacing w:line="360" w:lineRule="auto"/>
      </w:pPr>
      <w:r w:rsidRPr="00A81520">
        <w:t xml:space="preserve">14. Felt </w:t>
      </w:r>
      <w:proofErr w:type="spellStart"/>
      <w:r w:rsidRPr="00A81520">
        <w:t>content</w:t>
      </w:r>
      <w:proofErr w:type="spellEnd"/>
    </w:p>
    <w:p w14:paraId="64417C9F" w14:textId="77777777" w:rsidR="00BC3F84" w:rsidRPr="00A81520" w:rsidRDefault="00BC3F84" w:rsidP="00BC3F84">
      <w:pPr>
        <w:spacing w:line="360" w:lineRule="auto"/>
      </w:pPr>
      <w:r w:rsidRPr="00A81520">
        <w:t xml:space="preserve">15. Felt </w:t>
      </w:r>
      <w:proofErr w:type="spellStart"/>
      <w:r w:rsidRPr="00A81520">
        <w:t>enthusiastic</w:t>
      </w:r>
      <w:proofErr w:type="spellEnd"/>
    </w:p>
    <w:p w14:paraId="3F56BC73" w14:textId="77777777" w:rsidR="00BC3F84" w:rsidRPr="00A81520" w:rsidRDefault="00BC3F84" w:rsidP="00BC3F84">
      <w:pPr>
        <w:spacing w:line="360" w:lineRule="auto"/>
      </w:pPr>
      <w:r w:rsidRPr="00A81520">
        <w:t xml:space="preserve">16. Felt </w:t>
      </w:r>
      <w:proofErr w:type="spellStart"/>
      <w:r w:rsidRPr="00A81520">
        <w:t>energetic</w:t>
      </w:r>
      <w:proofErr w:type="spellEnd"/>
    </w:p>
    <w:p w14:paraId="7D8855B3" w14:textId="77777777" w:rsidR="00BC3F84" w:rsidRPr="00A81520" w:rsidRDefault="00BC3F84" w:rsidP="00BC3F84">
      <w:pPr>
        <w:spacing w:line="360" w:lineRule="auto"/>
      </w:pPr>
      <w:r w:rsidRPr="00A81520">
        <w:t xml:space="preserve">17. </w:t>
      </w:r>
      <w:proofErr w:type="spellStart"/>
      <w:r w:rsidRPr="00A81520">
        <w:t>Avoided</w:t>
      </w:r>
      <w:proofErr w:type="spellEnd"/>
      <w:r w:rsidRPr="00A81520">
        <w:t xml:space="preserve"> </w:t>
      </w:r>
      <w:proofErr w:type="spellStart"/>
      <w:r w:rsidRPr="00A81520">
        <w:t>activities</w:t>
      </w:r>
      <w:proofErr w:type="spellEnd"/>
    </w:p>
    <w:p w14:paraId="724CB0A1" w14:textId="77777777" w:rsidR="00BC3F84" w:rsidRPr="00A81520" w:rsidRDefault="00BC3F84" w:rsidP="00BC3F84">
      <w:pPr>
        <w:spacing w:line="360" w:lineRule="auto"/>
      </w:pPr>
      <w:r w:rsidRPr="00A81520">
        <w:t xml:space="preserve">18. </w:t>
      </w:r>
      <w:proofErr w:type="spellStart"/>
      <w:r w:rsidRPr="00A81520">
        <w:t>Avoided</w:t>
      </w:r>
      <w:proofErr w:type="spellEnd"/>
      <w:r w:rsidRPr="00A81520">
        <w:t xml:space="preserve"> </w:t>
      </w:r>
      <w:proofErr w:type="spellStart"/>
      <w:r w:rsidRPr="00A81520">
        <w:t>people</w:t>
      </w:r>
      <w:proofErr w:type="spellEnd"/>
    </w:p>
    <w:p w14:paraId="03211364" w14:textId="77777777" w:rsidR="00BC3F84" w:rsidRPr="00A81520" w:rsidRDefault="00BC3F84" w:rsidP="00BC3F84">
      <w:pPr>
        <w:spacing w:line="360" w:lineRule="auto"/>
      </w:pPr>
      <w:r w:rsidRPr="00A81520">
        <w:t xml:space="preserve">19. </w:t>
      </w:r>
      <w:proofErr w:type="spellStart"/>
      <w:r w:rsidRPr="00A81520">
        <w:t>Procrastinated</w:t>
      </w:r>
      <w:proofErr w:type="spellEnd"/>
    </w:p>
    <w:p w14:paraId="26F1A365" w14:textId="77777777" w:rsidR="00BC3F84" w:rsidRPr="00A81520" w:rsidRDefault="00BC3F84" w:rsidP="00BC3F84">
      <w:pPr>
        <w:spacing w:line="360" w:lineRule="auto"/>
      </w:pPr>
      <w:r w:rsidRPr="00A81520">
        <w:t xml:space="preserve">20. </w:t>
      </w:r>
      <w:proofErr w:type="spellStart"/>
      <w:r w:rsidRPr="00A81520">
        <w:t>Sought</w:t>
      </w:r>
      <w:proofErr w:type="spellEnd"/>
      <w:r w:rsidRPr="00A81520">
        <w:t xml:space="preserve"> </w:t>
      </w:r>
      <w:proofErr w:type="spellStart"/>
      <w:r w:rsidRPr="00A81520">
        <w:t>reassurance</w:t>
      </w:r>
      <w:proofErr w:type="spellEnd"/>
    </w:p>
    <w:p w14:paraId="1F1618C9" w14:textId="77777777" w:rsidR="00BC3F84" w:rsidRPr="00A81520" w:rsidRDefault="00BC3F84" w:rsidP="00BC3F84">
      <w:pPr>
        <w:spacing w:line="360" w:lineRule="auto"/>
      </w:pPr>
      <w:r w:rsidRPr="00A81520">
        <w:t xml:space="preserve">21. </w:t>
      </w:r>
      <w:proofErr w:type="spellStart"/>
      <w:r w:rsidRPr="00A81520">
        <w:t>Dwelled</w:t>
      </w:r>
      <w:proofErr w:type="spellEnd"/>
      <w:r w:rsidRPr="00A81520">
        <w:t xml:space="preserve"> on </w:t>
      </w:r>
      <w:proofErr w:type="spellStart"/>
      <w:r w:rsidRPr="00A81520">
        <w:t>the</w:t>
      </w:r>
      <w:proofErr w:type="spellEnd"/>
      <w:r w:rsidRPr="00A81520">
        <w:t xml:space="preserve"> </w:t>
      </w:r>
      <w:proofErr w:type="spellStart"/>
      <w:r w:rsidRPr="00A81520">
        <w:t>past</w:t>
      </w:r>
      <w:proofErr w:type="spellEnd"/>
    </w:p>
    <w:p w14:paraId="2C811E20" w14:textId="77777777" w:rsidR="00FA0B5C" w:rsidRPr="00D36870" w:rsidRDefault="00FA0B5C" w:rsidP="004D5D23">
      <w:pPr>
        <w:rPr>
          <w:color w:val="FF0000"/>
          <w:lang w:val="en-US"/>
        </w:rPr>
      </w:pPr>
    </w:p>
    <w:sectPr w:rsidR="00FA0B5C" w:rsidRPr="00D36870" w:rsidSect="004D5D23">
      <w:headerReference w:type="default" r:id="rId8"/>
      <w:endnotePr>
        <w:numFmt w:val="decimal"/>
      </w:endnotePr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F0FB" w14:textId="77777777" w:rsidR="007C6DAD" w:rsidRDefault="007C6DAD">
      <w:r>
        <w:separator/>
      </w:r>
    </w:p>
  </w:endnote>
  <w:endnote w:type="continuationSeparator" w:id="0">
    <w:p w14:paraId="2C1FF3FB" w14:textId="77777777" w:rsidR="007C6DAD" w:rsidRDefault="007C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A878" w14:textId="77777777" w:rsidR="007C6DAD" w:rsidRDefault="007C6DAD">
      <w:r>
        <w:separator/>
      </w:r>
    </w:p>
  </w:footnote>
  <w:footnote w:type="continuationSeparator" w:id="0">
    <w:p w14:paraId="6CF37687" w14:textId="77777777" w:rsidR="007C6DAD" w:rsidRDefault="007C6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2476" w14:textId="00DCBE8C" w:rsidR="00502A0D" w:rsidRDefault="004D5D23" w:rsidP="003559D4">
    <w:pPr>
      <w:pStyle w:val="Intestazione"/>
      <w:rPr>
        <w:lang w:val="en-US"/>
      </w:rPr>
    </w:pPr>
    <w:r>
      <w:rPr>
        <w:rStyle w:val="Numeropagina"/>
        <w:lang w:val="en-US"/>
      </w:rPr>
      <w:t>Fisher et al., Supplemental 1</w:t>
    </w:r>
    <w:r w:rsidR="00502A0D">
      <w:rPr>
        <w:rStyle w:val="Numeropagina"/>
        <w:lang w:val="en-US"/>
      </w:rPr>
      <w:tab/>
    </w:r>
    <w:r w:rsidR="00502A0D">
      <w:rPr>
        <w:rStyle w:val="Numeropagina"/>
        <w:lang w:val="en-US"/>
      </w:rPr>
      <w:tab/>
    </w:r>
    <w:r w:rsidR="00502A0D" w:rsidRPr="00D962C8">
      <w:rPr>
        <w:rStyle w:val="Numeropagina"/>
        <w:lang w:val="en-US"/>
      </w:rPr>
      <w:fldChar w:fldCharType="begin"/>
    </w:r>
    <w:r w:rsidR="00502A0D" w:rsidRPr="00D962C8">
      <w:rPr>
        <w:rStyle w:val="Numeropagina"/>
        <w:lang w:val="en-US"/>
      </w:rPr>
      <w:instrText xml:space="preserve"> PAGE  \* Arabic </w:instrText>
    </w:r>
    <w:r w:rsidR="00502A0D" w:rsidRPr="00D962C8">
      <w:rPr>
        <w:rStyle w:val="Numeropagina"/>
        <w:lang w:val="en-US"/>
      </w:rPr>
      <w:fldChar w:fldCharType="separate"/>
    </w:r>
    <w:r w:rsidR="00A37971">
      <w:rPr>
        <w:rStyle w:val="Numeropagina"/>
        <w:noProof/>
        <w:lang w:val="en-US"/>
      </w:rPr>
      <w:t>1</w:t>
    </w:r>
    <w:r w:rsidR="00502A0D" w:rsidRPr="00D962C8">
      <w:rPr>
        <w:rStyle w:val="Numeropagina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207A6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400557"/>
    <w:multiLevelType w:val="hybridMultilevel"/>
    <w:tmpl w:val="39641736"/>
    <w:lvl w:ilvl="0" w:tplc="AD9602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720552">
    <w:abstractNumId w:val="0"/>
  </w:num>
  <w:num w:numId="2" w16cid:durableId="1453673276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eonora Vitanza">
    <w15:presenceInfo w15:providerId="Windows Live" w15:userId="6733c24fa2bf2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de-CH" w:vendorID="64" w:dllVersion="6" w:nlCheck="1" w:checkStyle="1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0" w:nlCheck="1" w:checkStyle="0"/>
  <w:activeWritingStyle w:appName="MSWord" w:lang="de-CH" w:vendorID="64" w:dllVersion="0" w:nlCheck="1" w:checkStyle="0"/>
  <w:proofState w:spelling="clean" w:grammar="clean"/>
  <w:trackRevisions/>
  <w:doNotTrackFormatting/>
  <w:defaultTabStop w:val="709"/>
  <w:hyphenationZone w:val="425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8D1E1297-9A89-48E8-8E5F-E0AD6556E6EC}"/>
    <w:docVar w:name="dgnword-eventsink" w:val="111901928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_Submit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ORE.enl&lt;/item&gt;&lt;/Libraries&gt;&lt;/ENLibraries&gt;"/>
  </w:docVars>
  <w:rsids>
    <w:rsidRoot w:val="004B06DA"/>
    <w:rsid w:val="000006AC"/>
    <w:rsid w:val="00000C03"/>
    <w:rsid w:val="000021C1"/>
    <w:rsid w:val="00006576"/>
    <w:rsid w:val="000065AF"/>
    <w:rsid w:val="000068BA"/>
    <w:rsid w:val="0000753C"/>
    <w:rsid w:val="0001051E"/>
    <w:rsid w:val="00010D06"/>
    <w:rsid w:val="0001177A"/>
    <w:rsid w:val="00011EC6"/>
    <w:rsid w:val="00014116"/>
    <w:rsid w:val="00014118"/>
    <w:rsid w:val="00014F81"/>
    <w:rsid w:val="000162CA"/>
    <w:rsid w:val="00016438"/>
    <w:rsid w:val="00016E53"/>
    <w:rsid w:val="00016E7F"/>
    <w:rsid w:val="00016EC6"/>
    <w:rsid w:val="00020069"/>
    <w:rsid w:val="000201DD"/>
    <w:rsid w:val="0002076D"/>
    <w:rsid w:val="0002126A"/>
    <w:rsid w:val="000213E0"/>
    <w:rsid w:val="00021D90"/>
    <w:rsid w:val="00022478"/>
    <w:rsid w:val="00022994"/>
    <w:rsid w:val="00023390"/>
    <w:rsid w:val="00025AD6"/>
    <w:rsid w:val="0002686B"/>
    <w:rsid w:val="00027433"/>
    <w:rsid w:val="000303EF"/>
    <w:rsid w:val="00030D76"/>
    <w:rsid w:val="000311E1"/>
    <w:rsid w:val="00032B66"/>
    <w:rsid w:val="00032D67"/>
    <w:rsid w:val="00032FE5"/>
    <w:rsid w:val="000333A6"/>
    <w:rsid w:val="000338BB"/>
    <w:rsid w:val="00033BF5"/>
    <w:rsid w:val="0003519C"/>
    <w:rsid w:val="0003574B"/>
    <w:rsid w:val="00036070"/>
    <w:rsid w:val="00037EE1"/>
    <w:rsid w:val="000403D2"/>
    <w:rsid w:val="0004123B"/>
    <w:rsid w:val="00041463"/>
    <w:rsid w:val="000414E5"/>
    <w:rsid w:val="00041B25"/>
    <w:rsid w:val="00041F19"/>
    <w:rsid w:val="00042C65"/>
    <w:rsid w:val="0004331C"/>
    <w:rsid w:val="000434F4"/>
    <w:rsid w:val="00043696"/>
    <w:rsid w:val="000436C3"/>
    <w:rsid w:val="00043AC5"/>
    <w:rsid w:val="00043FB3"/>
    <w:rsid w:val="000441EA"/>
    <w:rsid w:val="00044BED"/>
    <w:rsid w:val="00045258"/>
    <w:rsid w:val="000458D1"/>
    <w:rsid w:val="000459E7"/>
    <w:rsid w:val="00045F1F"/>
    <w:rsid w:val="00045F24"/>
    <w:rsid w:val="00046281"/>
    <w:rsid w:val="00046C99"/>
    <w:rsid w:val="00047722"/>
    <w:rsid w:val="00047917"/>
    <w:rsid w:val="00047C56"/>
    <w:rsid w:val="00050185"/>
    <w:rsid w:val="00050686"/>
    <w:rsid w:val="00052A57"/>
    <w:rsid w:val="0005318D"/>
    <w:rsid w:val="00053CD1"/>
    <w:rsid w:val="00053E10"/>
    <w:rsid w:val="00054873"/>
    <w:rsid w:val="00054BB6"/>
    <w:rsid w:val="000553B6"/>
    <w:rsid w:val="000561E4"/>
    <w:rsid w:val="00057639"/>
    <w:rsid w:val="00060059"/>
    <w:rsid w:val="0006047A"/>
    <w:rsid w:val="0006075C"/>
    <w:rsid w:val="000620CC"/>
    <w:rsid w:val="00062D42"/>
    <w:rsid w:val="000638F4"/>
    <w:rsid w:val="00063D17"/>
    <w:rsid w:val="000651F5"/>
    <w:rsid w:val="00065234"/>
    <w:rsid w:val="0006694D"/>
    <w:rsid w:val="00067321"/>
    <w:rsid w:val="000701E3"/>
    <w:rsid w:val="0007143F"/>
    <w:rsid w:val="00071460"/>
    <w:rsid w:val="0007148E"/>
    <w:rsid w:val="00071CC8"/>
    <w:rsid w:val="00072761"/>
    <w:rsid w:val="00072B6A"/>
    <w:rsid w:val="00072C9C"/>
    <w:rsid w:val="00072D3F"/>
    <w:rsid w:val="000740B8"/>
    <w:rsid w:val="00074669"/>
    <w:rsid w:val="00074F2A"/>
    <w:rsid w:val="000759B7"/>
    <w:rsid w:val="00076FAD"/>
    <w:rsid w:val="00077677"/>
    <w:rsid w:val="00077B3D"/>
    <w:rsid w:val="00077B6C"/>
    <w:rsid w:val="000801DF"/>
    <w:rsid w:val="00080478"/>
    <w:rsid w:val="0008071E"/>
    <w:rsid w:val="000818F3"/>
    <w:rsid w:val="00081B11"/>
    <w:rsid w:val="00081F90"/>
    <w:rsid w:val="000820CB"/>
    <w:rsid w:val="0008237F"/>
    <w:rsid w:val="00082523"/>
    <w:rsid w:val="00082E37"/>
    <w:rsid w:val="00082F49"/>
    <w:rsid w:val="000834F4"/>
    <w:rsid w:val="00083852"/>
    <w:rsid w:val="00083ED2"/>
    <w:rsid w:val="000840E4"/>
    <w:rsid w:val="00084177"/>
    <w:rsid w:val="0008464A"/>
    <w:rsid w:val="00084BFE"/>
    <w:rsid w:val="000858FD"/>
    <w:rsid w:val="000860CD"/>
    <w:rsid w:val="00087444"/>
    <w:rsid w:val="00087A09"/>
    <w:rsid w:val="00090A12"/>
    <w:rsid w:val="00090BC7"/>
    <w:rsid w:val="00090F99"/>
    <w:rsid w:val="000910C7"/>
    <w:rsid w:val="000912C0"/>
    <w:rsid w:val="00091421"/>
    <w:rsid w:val="000929B7"/>
    <w:rsid w:val="00092ED2"/>
    <w:rsid w:val="00092F75"/>
    <w:rsid w:val="00093260"/>
    <w:rsid w:val="00093430"/>
    <w:rsid w:val="00093452"/>
    <w:rsid w:val="0009350E"/>
    <w:rsid w:val="00093579"/>
    <w:rsid w:val="000939A2"/>
    <w:rsid w:val="00093B84"/>
    <w:rsid w:val="00093C4A"/>
    <w:rsid w:val="00093DC0"/>
    <w:rsid w:val="00094B0F"/>
    <w:rsid w:val="00095384"/>
    <w:rsid w:val="000953D6"/>
    <w:rsid w:val="00095635"/>
    <w:rsid w:val="00095A3F"/>
    <w:rsid w:val="00095A8B"/>
    <w:rsid w:val="000960AC"/>
    <w:rsid w:val="0009686F"/>
    <w:rsid w:val="00096AC7"/>
    <w:rsid w:val="00096E23"/>
    <w:rsid w:val="00096F28"/>
    <w:rsid w:val="000975A2"/>
    <w:rsid w:val="000A0221"/>
    <w:rsid w:val="000A0CA1"/>
    <w:rsid w:val="000A1466"/>
    <w:rsid w:val="000A1C20"/>
    <w:rsid w:val="000A1E8A"/>
    <w:rsid w:val="000A26BD"/>
    <w:rsid w:val="000A2F98"/>
    <w:rsid w:val="000A3314"/>
    <w:rsid w:val="000A38B5"/>
    <w:rsid w:val="000A3A00"/>
    <w:rsid w:val="000A4278"/>
    <w:rsid w:val="000A5489"/>
    <w:rsid w:val="000A5D7F"/>
    <w:rsid w:val="000A63FE"/>
    <w:rsid w:val="000A6A86"/>
    <w:rsid w:val="000A7365"/>
    <w:rsid w:val="000A78A5"/>
    <w:rsid w:val="000B02E0"/>
    <w:rsid w:val="000B03D3"/>
    <w:rsid w:val="000B055A"/>
    <w:rsid w:val="000B08E0"/>
    <w:rsid w:val="000B09FC"/>
    <w:rsid w:val="000B254C"/>
    <w:rsid w:val="000B285E"/>
    <w:rsid w:val="000B2B7F"/>
    <w:rsid w:val="000B3074"/>
    <w:rsid w:val="000B33D3"/>
    <w:rsid w:val="000B3A17"/>
    <w:rsid w:val="000B3E4B"/>
    <w:rsid w:val="000B482D"/>
    <w:rsid w:val="000B587D"/>
    <w:rsid w:val="000B610A"/>
    <w:rsid w:val="000B6FFF"/>
    <w:rsid w:val="000B70F3"/>
    <w:rsid w:val="000B71F3"/>
    <w:rsid w:val="000B7258"/>
    <w:rsid w:val="000C01EB"/>
    <w:rsid w:val="000C041D"/>
    <w:rsid w:val="000C0A14"/>
    <w:rsid w:val="000C0ACC"/>
    <w:rsid w:val="000C0E7C"/>
    <w:rsid w:val="000C0F0A"/>
    <w:rsid w:val="000C1172"/>
    <w:rsid w:val="000C1663"/>
    <w:rsid w:val="000C18AD"/>
    <w:rsid w:val="000C2A64"/>
    <w:rsid w:val="000C410B"/>
    <w:rsid w:val="000C43CA"/>
    <w:rsid w:val="000C4868"/>
    <w:rsid w:val="000C4B7A"/>
    <w:rsid w:val="000C4B9E"/>
    <w:rsid w:val="000C4D27"/>
    <w:rsid w:val="000C50F7"/>
    <w:rsid w:val="000C5957"/>
    <w:rsid w:val="000C6D62"/>
    <w:rsid w:val="000C6EC5"/>
    <w:rsid w:val="000C7290"/>
    <w:rsid w:val="000D0ADB"/>
    <w:rsid w:val="000D0AE8"/>
    <w:rsid w:val="000D0EE0"/>
    <w:rsid w:val="000D1DF6"/>
    <w:rsid w:val="000D391D"/>
    <w:rsid w:val="000D4170"/>
    <w:rsid w:val="000D4C5D"/>
    <w:rsid w:val="000D5079"/>
    <w:rsid w:val="000D6BEC"/>
    <w:rsid w:val="000D6F06"/>
    <w:rsid w:val="000D7818"/>
    <w:rsid w:val="000D7D69"/>
    <w:rsid w:val="000E0770"/>
    <w:rsid w:val="000E0CD0"/>
    <w:rsid w:val="000E14F7"/>
    <w:rsid w:val="000E165D"/>
    <w:rsid w:val="000E1E31"/>
    <w:rsid w:val="000E2C00"/>
    <w:rsid w:val="000E2C7B"/>
    <w:rsid w:val="000E2D7A"/>
    <w:rsid w:val="000E3798"/>
    <w:rsid w:val="000E3929"/>
    <w:rsid w:val="000E48C1"/>
    <w:rsid w:val="000E4C40"/>
    <w:rsid w:val="000E4E02"/>
    <w:rsid w:val="000E5B9D"/>
    <w:rsid w:val="000E5FD9"/>
    <w:rsid w:val="000E60C4"/>
    <w:rsid w:val="000E7577"/>
    <w:rsid w:val="000E75DE"/>
    <w:rsid w:val="000E798E"/>
    <w:rsid w:val="000F0336"/>
    <w:rsid w:val="000F0969"/>
    <w:rsid w:val="000F2353"/>
    <w:rsid w:val="000F27B1"/>
    <w:rsid w:val="000F2B5E"/>
    <w:rsid w:val="000F3598"/>
    <w:rsid w:val="000F3654"/>
    <w:rsid w:val="000F41AA"/>
    <w:rsid w:val="000F49DB"/>
    <w:rsid w:val="000F50CF"/>
    <w:rsid w:val="000F5222"/>
    <w:rsid w:val="000F68D3"/>
    <w:rsid w:val="000F697C"/>
    <w:rsid w:val="000F783D"/>
    <w:rsid w:val="00100374"/>
    <w:rsid w:val="00100C72"/>
    <w:rsid w:val="00100FD7"/>
    <w:rsid w:val="0010108B"/>
    <w:rsid w:val="00102156"/>
    <w:rsid w:val="001025D6"/>
    <w:rsid w:val="001029FD"/>
    <w:rsid w:val="0010351C"/>
    <w:rsid w:val="001046F8"/>
    <w:rsid w:val="00104CE3"/>
    <w:rsid w:val="001052A8"/>
    <w:rsid w:val="0010568C"/>
    <w:rsid w:val="00106131"/>
    <w:rsid w:val="001061BD"/>
    <w:rsid w:val="00110010"/>
    <w:rsid w:val="00110205"/>
    <w:rsid w:val="00110419"/>
    <w:rsid w:val="00110549"/>
    <w:rsid w:val="0011063C"/>
    <w:rsid w:val="00110672"/>
    <w:rsid w:val="00110C05"/>
    <w:rsid w:val="001113D5"/>
    <w:rsid w:val="001113E5"/>
    <w:rsid w:val="001116AE"/>
    <w:rsid w:val="001119D1"/>
    <w:rsid w:val="00111FDA"/>
    <w:rsid w:val="001126EC"/>
    <w:rsid w:val="00114029"/>
    <w:rsid w:val="0011449C"/>
    <w:rsid w:val="00114895"/>
    <w:rsid w:val="001154A0"/>
    <w:rsid w:val="00115C79"/>
    <w:rsid w:val="00115D76"/>
    <w:rsid w:val="00116549"/>
    <w:rsid w:val="00116A85"/>
    <w:rsid w:val="001173D8"/>
    <w:rsid w:val="00117A5E"/>
    <w:rsid w:val="00117EDC"/>
    <w:rsid w:val="0012094A"/>
    <w:rsid w:val="00121868"/>
    <w:rsid w:val="00121AE6"/>
    <w:rsid w:val="00121D70"/>
    <w:rsid w:val="001254D3"/>
    <w:rsid w:val="00125968"/>
    <w:rsid w:val="00125984"/>
    <w:rsid w:val="00125CF8"/>
    <w:rsid w:val="00126C6D"/>
    <w:rsid w:val="00126C86"/>
    <w:rsid w:val="00127021"/>
    <w:rsid w:val="001272EA"/>
    <w:rsid w:val="001274CB"/>
    <w:rsid w:val="00127ABC"/>
    <w:rsid w:val="00130DC2"/>
    <w:rsid w:val="00130FDF"/>
    <w:rsid w:val="0013164C"/>
    <w:rsid w:val="00131838"/>
    <w:rsid w:val="001326F2"/>
    <w:rsid w:val="0013298B"/>
    <w:rsid w:val="00132ABE"/>
    <w:rsid w:val="00133773"/>
    <w:rsid w:val="00133D2B"/>
    <w:rsid w:val="001344BD"/>
    <w:rsid w:val="00134FAF"/>
    <w:rsid w:val="00135314"/>
    <w:rsid w:val="001356CA"/>
    <w:rsid w:val="00135DBA"/>
    <w:rsid w:val="00136344"/>
    <w:rsid w:val="00136473"/>
    <w:rsid w:val="00136C27"/>
    <w:rsid w:val="0013771F"/>
    <w:rsid w:val="001401D5"/>
    <w:rsid w:val="001406EF"/>
    <w:rsid w:val="00140C9C"/>
    <w:rsid w:val="00140CC3"/>
    <w:rsid w:val="001422C2"/>
    <w:rsid w:val="00143099"/>
    <w:rsid w:val="00143420"/>
    <w:rsid w:val="00144093"/>
    <w:rsid w:val="0014422E"/>
    <w:rsid w:val="0014511F"/>
    <w:rsid w:val="00145AC8"/>
    <w:rsid w:val="00146091"/>
    <w:rsid w:val="00146873"/>
    <w:rsid w:val="00146CD7"/>
    <w:rsid w:val="001478F6"/>
    <w:rsid w:val="00150171"/>
    <w:rsid w:val="00150B96"/>
    <w:rsid w:val="0015131E"/>
    <w:rsid w:val="00151C55"/>
    <w:rsid w:val="00151F53"/>
    <w:rsid w:val="0015201A"/>
    <w:rsid w:val="0015209A"/>
    <w:rsid w:val="00152295"/>
    <w:rsid w:val="001529D0"/>
    <w:rsid w:val="00152CA2"/>
    <w:rsid w:val="00152DE7"/>
    <w:rsid w:val="001535BE"/>
    <w:rsid w:val="00153CB1"/>
    <w:rsid w:val="00154791"/>
    <w:rsid w:val="00154DE4"/>
    <w:rsid w:val="00154DFC"/>
    <w:rsid w:val="00156186"/>
    <w:rsid w:val="00157274"/>
    <w:rsid w:val="00157D5A"/>
    <w:rsid w:val="00160620"/>
    <w:rsid w:val="00160BE9"/>
    <w:rsid w:val="00160EEE"/>
    <w:rsid w:val="00161518"/>
    <w:rsid w:val="00161EB9"/>
    <w:rsid w:val="00162B27"/>
    <w:rsid w:val="00163336"/>
    <w:rsid w:val="00163CF3"/>
    <w:rsid w:val="00164C64"/>
    <w:rsid w:val="00164FC1"/>
    <w:rsid w:val="001652B3"/>
    <w:rsid w:val="00165592"/>
    <w:rsid w:val="0016579A"/>
    <w:rsid w:val="00165FA9"/>
    <w:rsid w:val="00166413"/>
    <w:rsid w:val="00166B08"/>
    <w:rsid w:val="00166E71"/>
    <w:rsid w:val="001677D8"/>
    <w:rsid w:val="00167A1B"/>
    <w:rsid w:val="00167BF6"/>
    <w:rsid w:val="00167D8E"/>
    <w:rsid w:val="00167DDD"/>
    <w:rsid w:val="00171A80"/>
    <w:rsid w:val="00172214"/>
    <w:rsid w:val="0017223A"/>
    <w:rsid w:val="00172264"/>
    <w:rsid w:val="0017367F"/>
    <w:rsid w:val="00173B97"/>
    <w:rsid w:val="00173CC1"/>
    <w:rsid w:val="0017436A"/>
    <w:rsid w:val="0017498A"/>
    <w:rsid w:val="00174D25"/>
    <w:rsid w:val="00174ECB"/>
    <w:rsid w:val="00175A24"/>
    <w:rsid w:val="00175D37"/>
    <w:rsid w:val="001766E9"/>
    <w:rsid w:val="00176C93"/>
    <w:rsid w:val="00176F62"/>
    <w:rsid w:val="00177101"/>
    <w:rsid w:val="00177DC2"/>
    <w:rsid w:val="001805C3"/>
    <w:rsid w:val="001814D2"/>
    <w:rsid w:val="001822DE"/>
    <w:rsid w:val="00182378"/>
    <w:rsid w:val="001829FF"/>
    <w:rsid w:val="001833FB"/>
    <w:rsid w:val="00184711"/>
    <w:rsid w:val="001851F6"/>
    <w:rsid w:val="001854F8"/>
    <w:rsid w:val="001855B4"/>
    <w:rsid w:val="00186207"/>
    <w:rsid w:val="00186F19"/>
    <w:rsid w:val="00187452"/>
    <w:rsid w:val="0019060C"/>
    <w:rsid w:val="00190B50"/>
    <w:rsid w:val="00190DA4"/>
    <w:rsid w:val="00190E81"/>
    <w:rsid w:val="00191452"/>
    <w:rsid w:val="00191849"/>
    <w:rsid w:val="00191BAB"/>
    <w:rsid w:val="00192025"/>
    <w:rsid w:val="0019232C"/>
    <w:rsid w:val="0019277F"/>
    <w:rsid w:val="00192BB9"/>
    <w:rsid w:val="00192BDA"/>
    <w:rsid w:val="00194115"/>
    <w:rsid w:val="0019425A"/>
    <w:rsid w:val="00194486"/>
    <w:rsid w:val="00194F05"/>
    <w:rsid w:val="001956C5"/>
    <w:rsid w:val="00195DF4"/>
    <w:rsid w:val="00196087"/>
    <w:rsid w:val="001966AA"/>
    <w:rsid w:val="00197B4D"/>
    <w:rsid w:val="001A0BC9"/>
    <w:rsid w:val="001A1247"/>
    <w:rsid w:val="001A1343"/>
    <w:rsid w:val="001A1345"/>
    <w:rsid w:val="001A1786"/>
    <w:rsid w:val="001A1B66"/>
    <w:rsid w:val="001A4265"/>
    <w:rsid w:val="001A456C"/>
    <w:rsid w:val="001A4BF7"/>
    <w:rsid w:val="001A4CD8"/>
    <w:rsid w:val="001A51BB"/>
    <w:rsid w:val="001A5263"/>
    <w:rsid w:val="001A55EB"/>
    <w:rsid w:val="001A5C0D"/>
    <w:rsid w:val="001A6237"/>
    <w:rsid w:val="001A6441"/>
    <w:rsid w:val="001A7563"/>
    <w:rsid w:val="001A784B"/>
    <w:rsid w:val="001A7D65"/>
    <w:rsid w:val="001B01AC"/>
    <w:rsid w:val="001B0418"/>
    <w:rsid w:val="001B0D5D"/>
    <w:rsid w:val="001B1979"/>
    <w:rsid w:val="001B1A86"/>
    <w:rsid w:val="001B20E7"/>
    <w:rsid w:val="001B2780"/>
    <w:rsid w:val="001B2E5F"/>
    <w:rsid w:val="001B2F8D"/>
    <w:rsid w:val="001B361F"/>
    <w:rsid w:val="001B367D"/>
    <w:rsid w:val="001B403A"/>
    <w:rsid w:val="001B4113"/>
    <w:rsid w:val="001B4320"/>
    <w:rsid w:val="001B47A1"/>
    <w:rsid w:val="001B55C9"/>
    <w:rsid w:val="001B5789"/>
    <w:rsid w:val="001B5931"/>
    <w:rsid w:val="001B5D75"/>
    <w:rsid w:val="001B5EDA"/>
    <w:rsid w:val="001B6027"/>
    <w:rsid w:val="001B6645"/>
    <w:rsid w:val="001B75B6"/>
    <w:rsid w:val="001C035D"/>
    <w:rsid w:val="001C1482"/>
    <w:rsid w:val="001C1D72"/>
    <w:rsid w:val="001C223F"/>
    <w:rsid w:val="001C244F"/>
    <w:rsid w:val="001C28F3"/>
    <w:rsid w:val="001C2A69"/>
    <w:rsid w:val="001C2AD2"/>
    <w:rsid w:val="001C413A"/>
    <w:rsid w:val="001C4D09"/>
    <w:rsid w:val="001C5692"/>
    <w:rsid w:val="001C654F"/>
    <w:rsid w:val="001C6A90"/>
    <w:rsid w:val="001C7706"/>
    <w:rsid w:val="001C7BEE"/>
    <w:rsid w:val="001C7F08"/>
    <w:rsid w:val="001C7F2F"/>
    <w:rsid w:val="001D0DA7"/>
    <w:rsid w:val="001D109E"/>
    <w:rsid w:val="001D17DC"/>
    <w:rsid w:val="001D1BAF"/>
    <w:rsid w:val="001D1E60"/>
    <w:rsid w:val="001D26B5"/>
    <w:rsid w:val="001D2C59"/>
    <w:rsid w:val="001D2DAD"/>
    <w:rsid w:val="001D417E"/>
    <w:rsid w:val="001D44D1"/>
    <w:rsid w:val="001D5135"/>
    <w:rsid w:val="001D62EE"/>
    <w:rsid w:val="001D67FC"/>
    <w:rsid w:val="001D6BBE"/>
    <w:rsid w:val="001D6C84"/>
    <w:rsid w:val="001D6F5F"/>
    <w:rsid w:val="001D7029"/>
    <w:rsid w:val="001D7C96"/>
    <w:rsid w:val="001D7D68"/>
    <w:rsid w:val="001E1FFA"/>
    <w:rsid w:val="001E29C2"/>
    <w:rsid w:val="001E2D18"/>
    <w:rsid w:val="001E2F72"/>
    <w:rsid w:val="001E4181"/>
    <w:rsid w:val="001E5908"/>
    <w:rsid w:val="001E59DA"/>
    <w:rsid w:val="001E5EF5"/>
    <w:rsid w:val="001E7597"/>
    <w:rsid w:val="001F086C"/>
    <w:rsid w:val="001F1E27"/>
    <w:rsid w:val="001F2CE2"/>
    <w:rsid w:val="001F305A"/>
    <w:rsid w:val="001F3A59"/>
    <w:rsid w:val="001F3EDC"/>
    <w:rsid w:val="001F4F38"/>
    <w:rsid w:val="001F5055"/>
    <w:rsid w:val="001F572A"/>
    <w:rsid w:val="001F5E8D"/>
    <w:rsid w:val="001F6923"/>
    <w:rsid w:val="001F7AB7"/>
    <w:rsid w:val="00200046"/>
    <w:rsid w:val="002009E7"/>
    <w:rsid w:val="00200C33"/>
    <w:rsid w:val="0020148F"/>
    <w:rsid w:val="00201B97"/>
    <w:rsid w:val="002022CC"/>
    <w:rsid w:val="00202463"/>
    <w:rsid w:val="00202F3B"/>
    <w:rsid w:val="00202FBB"/>
    <w:rsid w:val="002030F4"/>
    <w:rsid w:val="00203690"/>
    <w:rsid w:val="002040D8"/>
    <w:rsid w:val="00204A41"/>
    <w:rsid w:val="002054D1"/>
    <w:rsid w:val="002059ED"/>
    <w:rsid w:val="0020622D"/>
    <w:rsid w:val="00206660"/>
    <w:rsid w:val="00206B33"/>
    <w:rsid w:val="00206C19"/>
    <w:rsid w:val="00206EDE"/>
    <w:rsid w:val="00207156"/>
    <w:rsid w:val="00207221"/>
    <w:rsid w:val="00207963"/>
    <w:rsid w:val="00207B5B"/>
    <w:rsid w:val="00207C48"/>
    <w:rsid w:val="00207F87"/>
    <w:rsid w:val="00210DF2"/>
    <w:rsid w:val="00211546"/>
    <w:rsid w:val="002118B2"/>
    <w:rsid w:val="00211DDA"/>
    <w:rsid w:val="00211E67"/>
    <w:rsid w:val="002128B6"/>
    <w:rsid w:val="0021313E"/>
    <w:rsid w:val="00213463"/>
    <w:rsid w:val="002134B3"/>
    <w:rsid w:val="00213A95"/>
    <w:rsid w:val="002143B6"/>
    <w:rsid w:val="002148FC"/>
    <w:rsid w:val="002149AB"/>
    <w:rsid w:val="00215410"/>
    <w:rsid w:val="002155EC"/>
    <w:rsid w:val="002165BD"/>
    <w:rsid w:val="00217607"/>
    <w:rsid w:val="002202E9"/>
    <w:rsid w:val="0022059E"/>
    <w:rsid w:val="00220C36"/>
    <w:rsid w:val="00220D21"/>
    <w:rsid w:val="0022146F"/>
    <w:rsid w:val="00221726"/>
    <w:rsid w:val="0022339B"/>
    <w:rsid w:val="00223CD0"/>
    <w:rsid w:val="00223D5A"/>
    <w:rsid w:val="00224658"/>
    <w:rsid w:val="002249A3"/>
    <w:rsid w:val="00224A15"/>
    <w:rsid w:val="00224D82"/>
    <w:rsid w:val="002254E7"/>
    <w:rsid w:val="00226062"/>
    <w:rsid w:val="00226178"/>
    <w:rsid w:val="002277CB"/>
    <w:rsid w:val="00230823"/>
    <w:rsid w:val="00230A35"/>
    <w:rsid w:val="00230DB7"/>
    <w:rsid w:val="00232258"/>
    <w:rsid w:val="00232480"/>
    <w:rsid w:val="0023283B"/>
    <w:rsid w:val="002335EF"/>
    <w:rsid w:val="00233EA0"/>
    <w:rsid w:val="00234174"/>
    <w:rsid w:val="002345A9"/>
    <w:rsid w:val="002347E6"/>
    <w:rsid w:val="00234982"/>
    <w:rsid w:val="002352C9"/>
    <w:rsid w:val="00235528"/>
    <w:rsid w:val="002361FF"/>
    <w:rsid w:val="00237057"/>
    <w:rsid w:val="00240906"/>
    <w:rsid w:val="00240AC7"/>
    <w:rsid w:val="00240D58"/>
    <w:rsid w:val="00240DF5"/>
    <w:rsid w:val="0024166C"/>
    <w:rsid w:val="00241C43"/>
    <w:rsid w:val="002426F4"/>
    <w:rsid w:val="00243D7D"/>
    <w:rsid w:val="002448DD"/>
    <w:rsid w:val="00244C9B"/>
    <w:rsid w:val="00244E7E"/>
    <w:rsid w:val="00245024"/>
    <w:rsid w:val="00245786"/>
    <w:rsid w:val="00245977"/>
    <w:rsid w:val="00245CCB"/>
    <w:rsid w:val="00245F33"/>
    <w:rsid w:val="002465F9"/>
    <w:rsid w:val="00246792"/>
    <w:rsid w:val="00246AFC"/>
    <w:rsid w:val="00246E0E"/>
    <w:rsid w:val="00247AEF"/>
    <w:rsid w:val="00250D01"/>
    <w:rsid w:val="00251E75"/>
    <w:rsid w:val="00252426"/>
    <w:rsid w:val="00252614"/>
    <w:rsid w:val="0025327E"/>
    <w:rsid w:val="00253285"/>
    <w:rsid w:val="002538A0"/>
    <w:rsid w:val="00253F6E"/>
    <w:rsid w:val="00253FA5"/>
    <w:rsid w:val="00254167"/>
    <w:rsid w:val="002542AE"/>
    <w:rsid w:val="0025431D"/>
    <w:rsid w:val="0025432E"/>
    <w:rsid w:val="00254E66"/>
    <w:rsid w:val="00254EDC"/>
    <w:rsid w:val="00255198"/>
    <w:rsid w:val="00255550"/>
    <w:rsid w:val="0025569E"/>
    <w:rsid w:val="00255CA1"/>
    <w:rsid w:val="00257272"/>
    <w:rsid w:val="002572AC"/>
    <w:rsid w:val="00260493"/>
    <w:rsid w:val="00260D46"/>
    <w:rsid w:val="00261000"/>
    <w:rsid w:val="002615E3"/>
    <w:rsid w:val="0026332F"/>
    <w:rsid w:val="0026358F"/>
    <w:rsid w:val="00263EB9"/>
    <w:rsid w:val="00264C61"/>
    <w:rsid w:val="00264D89"/>
    <w:rsid w:val="00266B49"/>
    <w:rsid w:val="00266BF6"/>
    <w:rsid w:val="00266D1B"/>
    <w:rsid w:val="002677B9"/>
    <w:rsid w:val="00267CDE"/>
    <w:rsid w:val="00267F78"/>
    <w:rsid w:val="002700D4"/>
    <w:rsid w:val="002703B6"/>
    <w:rsid w:val="002710B8"/>
    <w:rsid w:val="00271155"/>
    <w:rsid w:val="00271913"/>
    <w:rsid w:val="002719CD"/>
    <w:rsid w:val="00271C20"/>
    <w:rsid w:val="00271C7D"/>
    <w:rsid w:val="00272EEA"/>
    <w:rsid w:val="00273CB3"/>
    <w:rsid w:val="002743FA"/>
    <w:rsid w:val="00274979"/>
    <w:rsid w:val="00274997"/>
    <w:rsid w:val="00275055"/>
    <w:rsid w:val="00276C2D"/>
    <w:rsid w:val="002775FB"/>
    <w:rsid w:val="00280460"/>
    <w:rsid w:val="00280831"/>
    <w:rsid w:val="00280D29"/>
    <w:rsid w:val="00281019"/>
    <w:rsid w:val="002812B9"/>
    <w:rsid w:val="0028176A"/>
    <w:rsid w:val="002822AB"/>
    <w:rsid w:val="00283557"/>
    <w:rsid w:val="002835F1"/>
    <w:rsid w:val="002846D9"/>
    <w:rsid w:val="00286077"/>
    <w:rsid w:val="002864F1"/>
    <w:rsid w:val="00286E80"/>
    <w:rsid w:val="0028787F"/>
    <w:rsid w:val="002878E8"/>
    <w:rsid w:val="00287F56"/>
    <w:rsid w:val="002908A1"/>
    <w:rsid w:val="00290D31"/>
    <w:rsid w:val="00290D74"/>
    <w:rsid w:val="0029192B"/>
    <w:rsid w:val="0029284A"/>
    <w:rsid w:val="00293F63"/>
    <w:rsid w:val="00294702"/>
    <w:rsid w:val="00294744"/>
    <w:rsid w:val="00294BAA"/>
    <w:rsid w:val="00294F7D"/>
    <w:rsid w:val="00295C72"/>
    <w:rsid w:val="002964CD"/>
    <w:rsid w:val="002968F0"/>
    <w:rsid w:val="00296B93"/>
    <w:rsid w:val="00296E4E"/>
    <w:rsid w:val="002976B1"/>
    <w:rsid w:val="00297743"/>
    <w:rsid w:val="002A0022"/>
    <w:rsid w:val="002A04BC"/>
    <w:rsid w:val="002A1142"/>
    <w:rsid w:val="002A1442"/>
    <w:rsid w:val="002A148B"/>
    <w:rsid w:val="002A2776"/>
    <w:rsid w:val="002A29A3"/>
    <w:rsid w:val="002A3B7E"/>
    <w:rsid w:val="002A407E"/>
    <w:rsid w:val="002A4934"/>
    <w:rsid w:val="002A54D7"/>
    <w:rsid w:val="002A5833"/>
    <w:rsid w:val="002A5D16"/>
    <w:rsid w:val="002A6AC3"/>
    <w:rsid w:val="002A743B"/>
    <w:rsid w:val="002B12B2"/>
    <w:rsid w:val="002B13D2"/>
    <w:rsid w:val="002B157B"/>
    <w:rsid w:val="002B2679"/>
    <w:rsid w:val="002B31E2"/>
    <w:rsid w:val="002B3A5D"/>
    <w:rsid w:val="002B3BE9"/>
    <w:rsid w:val="002B46DA"/>
    <w:rsid w:val="002B49CE"/>
    <w:rsid w:val="002B559B"/>
    <w:rsid w:val="002B5BB0"/>
    <w:rsid w:val="002B6D29"/>
    <w:rsid w:val="002B7D8F"/>
    <w:rsid w:val="002C125B"/>
    <w:rsid w:val="002C39A5"/>
    <w:rsid w:val="002C4C13"/>
    <w:rsid w:val="002C5699"/>
    <w:rsid w:val="002C58DB"/>
    <w:rsid w:val="002C6674"/>
    <w:rsid w:val="002C7D07"/>
    <w:rsid w:val="002D03F4"/>
    <w:rsid w:val="002D1A6D"/>
    <w:rsid w:val="002D27B9"/>
    <w:rsid w:val="002D2BA8"/>
    <w:rsid w:val="002D3914"/>
    <w:rsid w:val="002D4131"/>
    <w:rsid w:val="002D4149"/>
    <w:rsid w:val="002D51EF"/>
    <w:rsid w:val="002D5FEC"/>
    <w:rsid w:val="002D6D43"/>
    <w:rsid w:val="002D7192"/>
    <w:rsid w:val="002D7AA3"/>
    <w:rsid w:val="002E0635"/>
    <w:rsid w:val="002E0AF5"/>
    <w:rsid w:val="002E0DC2"/>
    <w:rsid w:val="002E137B"/>
    <w:rsid w:val="002E2B3B"/>
    <w:rsid w:val="002E3465"/>
    <w:rsid w:val="002E3ABD"/>
    <w:rsid w:val="002E3B57"/>
    <w:rsid w:val="002E4106"/>
    <w:rsid w:val="002E5A82"/>
    <w:rsid w:val="002E618F"/>
    <w:rsid w:val="002E66EB"/>
    <w:rsid w:val="002E762F"/>
    <w:rsid w:val="002F0075"/>
    <w:rsid w:val="002F0D00"/>
    <w:rsid w:val="002F1854"/>
    <w:rsid w:val="002F1956"/>
    <w:rsid w:val="002F1BD9"/>
    <w:rsid w:val="002F2AB4"/>
    <w:rsid w:val="002F2BBB"/>
    <w:rsid w:val="002F3D70"/>
    <w:rsid w:val="002F433A"/>
    <w:rsid w:val="002F4BBC"/>
    <w:rsid w:val="002F5D02"/>
    <w:rsid w:val="002F6122"/>
    <w:rsid w:val="002F6761"/>
    <w:rsid w:val="002F767A"/>
    <w:rsid w:val="002F78AF"/>
    <w:rsid w:val="002F7DC2"/>
    <w:rsid w:val="00300C49"/>
    <w:rsid w:val="00300D57"/>
    <w:rsid w:val="003012DB"/>
    <w:rsid w:val="00301B1F"/>
    <w:rsid w:val="00301D3C"/>
    <w:rsid w:val="00302862"/>
    <w:rsid w:val="00302A1D"/>
    <w:rsid w:val="00303A65"/>
    <w:rsid w:val="00303AC2"/>
    <w:rsid w:val="00303C4A"/>
    <w:rsid w:val="00304E28"/>
    <w:rsid w:val="00305DF6"/>
    <w:rsid w:val="0030671C"/>
    <w:rsid w:val="00306BFB"/>
    <w:rsid w:val="00306E91"/>
    <w:rsid w:val="00307308"/>
    <w:rsid w:val="00307781"/>
    <w:rsid w:val="00307F25"/>
    <w:rsid w:val="0031019A"/>
    <w:rsid w:val="00310276"/>
    <w:rsid w:val="00310796"/>
    <w:rsid w:val="003110E5"/>
    <w:rsid w:val="003113A5"/>
    <w:rsid w:val="00311E6A"/>
    <w:rsid w:val="003125CD"/>
    <w:rsid w:val="0031268A"/>
    <w:rsid w:val="00312DF1"/>
    <w:rsid w:val="00313277"/>
    <w:rsid w:val="00314020"/>
    <w:rsid w:val="00314288"/>
    <w:rsid w:val="00314C0E"/>
    <w:rsid w:val="00315440"/>
    <w:rsid w:val="0031547C"/>
    <w:rsid w:val="00316065"/>
    <w:rsid w:val="00316134"/>
    <w:rsid w:val="00316158"/>
    <w:rsid w:val="00316827"/>
    <w:rsid w:val="00317FCB"/>
    <w:rsid w:val="00320665"/>
    <w:rsid w:val="00320AD6"/>
    <w:rsid w:val="00321B3F"/>
    <w:rsid w:val="00321E5D"/>
    <w:rsid w:val="003224C3"/>
    <w:rsid w:val="00322FBF"/>
    <w:rsid w:val="00323117"/>
    <w:rsid w:val="00323540"/>
    <w:rsid w:val="00323566"/>
    <w:rsid w:val="0032395E"/>
    <w:rsid w:val="00323D51"/>
    <w:rsid w:val="00323E03"/>
    <w:rsid w:val="003246D7"/>
    <w:rsid w:val="00324837"/>
    <w:rsid w:val="00324A9A"/>
    <w:rsid w:val="00324BB9"/>
    <w:rsid w:val="0032521D"/>
    <w:rsid w:val="00325989"/>
    <w:rsid w:val="00325C5F"/>
    <w:rsid w:val="00326931"/>
    <w:rsid w:val="00326CFE"/>
    <w:rsid w:val="00327EB1"/>
    <w:rsid w:val="00330DE1"/>
    <w:rsid w:val="00331B1D"/>
    <w:rsid w:val="00331E3C"/>
    <w:rsid w:val="00332216"/>
    <w:rsid w:val="003323B6"/>
    <w:rsid w:val="00332728"/>
    <w:rsid w:val="003327AA"/>
    <w:rsid w:val="0033290C"/>
    <w:rsid w:val="003333CF"/>
    <w:rsid w:val="003342DA"/>
    <w:rsid w:val="003343CA"/>
    <w:rsid w:val="00335F1A"/>
    <w:rsid w:val="0033628A"/>
    <w:rsid w:val="0033632A"/>
    <w:rsid w:val="00336A20"/>
    <w:rsid w:val="00336ADE"/>
    <w:rsid w:val="0033778D"/>
    <w:rsid w:val="00337C41"/>
    <w:rsid w:val="00337D2F"/>
    <w:rsid w:val="00337E39"/>
    <w:rsid w:val="00340962"/>
    <w:rsid w:val="00340BE4"/>
    <w:rsid w:val="00340EFA"/>
    <w:rsid w:val="00340F55"/>
    <w:rsid w:val="00341EB3"/>
    <w:rsid w:val="00342C55"/>
    <w:rsid w:val="00343AA1"/>
    <w:rsid w:val="00343C73"/>
    <w:rsid w:val="00344063"/>
    <w:rsid w:val="00345439"/>
    <w:rsid w:val="003456B3"/>
    <w:rsid w:val="00346409"/>
    <w:rsid w:val="003466B4"/>
    <w:rsid w:val="003468CA"/>
    <w:rsid w:val="003470D4"/>
    <w:rsid w:val="0034718A"/>
    <w:rsid w:val="00347239"/>
    <w:rsid w:val="00350046"/>
    <w:rsid w:val="0035008E"/>
    <w:rsid w:val="003503E6"/>
    <w:rsid w:val="0035083F"/>
    <w:rsid w:val="00350C10"/>
    <w:rsid w:val="00350D1B"/>
    <w:rsid w:val="00351849"/>
    <w:rsid w:val="00352361"/>
    <w:rsid w:val="00353067"/>
    <w:rsid w:val="00354095"/>
    <w:rsid w:val="003553A7"/>
    <w:rsid w:val="0035550F"/>
    <w:rsid w:val="003559D4"/>
    <w:rsid w:val="00355F02"/>
    <w:rsid w:val="0035648D"/>
    <w:rsid w:val="0035774B"/>
    <w:rsid w:val="00357D44"/>
    <w:rsid w:val="003604BC"/>
    <w:rsid w:val="003615B2"/>
    <w:rsid w:val="003618D2"/>
    <w:rsid w:val="003621CB"/>
    <w:rsid w:val="00362B35"/>
    <w:rsid w:val="003639AD"/>
    <w:rsid w:val="00364275"/>
    <w:rsid w:val="003646D7"/>
    <w:rsid w:val="00365737"/>
    <w:rsid w:val="00365875"/>
    <w:rsid w:val="00365F9C"/>
    <w:rsid w:val="00366888"/>
    <w:rsid w:val="00366DED"/>
    <w:rsid w:val="0036747E"/>
    <w:rsid w:val="0036774D"/>
    <w:rsid w:val="00367ABB"/>
    <w:rsid w:val="003701DA"/>
    <w:rsid w:val="00370385"/>
    <w:rsid w:val="003717AB"/>
    <w:rsid w:val="00371BB4"/>
    <w:rsid w:val="00372A29"/>
    <w:rsid w:val="003744DF"/>
    <w:rsid w:val="00375181"/>
    <w:rsid w:val="003752DE"/>
    <w:rsid w:val="00375444"/>
    <w:rsid w:val="003756B2"/>
    <w:rsid w:val="00375A5E"/>
    <w:rsid w:val="003763DF"/>
    <w:rsid w:val="00377266"/>
    <w:rsid w:val="003775A7"/>
    <w:rsid w:val="003777D2"/>
    <w:rsid w:val="00377D3D"/>
    <w:rsid w:val="00380637"/>
    <w:rsid w:val="00380C49"/>
    <w:rsid w:val="003813E9"/>
    <w:rsid w:val="0038218E"/>
    <w:rsid w:val="003823C4"/>
    <w:rsid w:val="0038241F"/>
    <w:rsid w:val="00382782"/>
    <w:rsid w:val="00382A07"/>
    <w:rsid w:val="003834FF"/>
    <w:rsid w:val="003845CA"/>
    <w:rsid w:val="00384EDA"/>
    <w:rsid w:val="0038556C"/>
    <w:rsid w:val="0038556F"/>
    <w:rsid w:val="00385CD6"/>
    <w:rsid w:val="00386E90"/>
    <w:rsid w:val="00386F02"/>
    <w:rsid w:val="0038725F"/>
    <w:rsid w:val="003873C7"/>
    <w:rsid w:val="00387A42"/>
    <w:rsid w:val="00387A97"/>
    <w:rsid w:val="00387E8C"/>
    <w:rsid w:val="00387F9B"/>
    <w:rsid w:val="00390688"/>
    <w:rsid w:val="003906B4"/>
    <w:rsid w:val="00391A0D"/>
    <w:rsid w:val="0039289B"/>
    <w:rsid w:val="00393224"/>
    <w:rsid w:val="00393BDD"/>
    <w:rsid w:val="0039431C"/>
    <w:rsid w:val="00395B0B"/>
    <w:rsid w:val="00395B63"/>
    <w:rsid w:val="00395F95"/>
    <w:rsid w:val="00396D63"/>
    <w:rsid w:val="003978CE"/>
    <w:rsid w:val="00397FBC"/>
    <w:rsid w:val="003A0019"/>
    <w:rsid w:val="003A0314"/>
    <w:rsid w:val="003A0AFF"/>
    <w:rsid w:val="003A11A6"/>
    <w:rsid w:val="003A1A77"/>
    <w:rsid w:val="003A1C42"/>
    <w:rsid w:val="003A203F"/>
    <w:rsid w:val="003A232F"/>
    <w:rsid w:val="003A334E"/>
    <w:rsid w:val="003A4106"/>
    <w:rsid w:val="003A6350"/>
    <w:rsid w:val="003A6745"/>
    <w:rsid w:val="003A6C77"/>
    <w:rsid w:val="003A7373"/>
    <w:rsid w:val="003A7516"/>
    <w:rsid w:val="003A7F0E"/>
    <w:rsid w:val="003B0067"/>
    <w:rsid w:val="003B0778"/>
    <w:rsid w:val="003B0F8D"/>
    <w:rsid w:val="003B1D05"/>
    <w:rsid w:val="003B35CC"/>
    <w:rsid w:val="003B3ED5"/>
    <w:rsid w:val="003B4476"/>
    <w:rsid w:val="003B4A97"/>
    <w:rsid w:val="003B5028"/>
    <w:rsid w:val="003B5534"/>
    <w:rsid w:val="003B61CA"/>
    <w:rsid w:val="003B6274"/>
    <w:rsid w:val="003B660C"/>
    <w:rsid w:val="003B6920"/>
    <w:rsid w:val="003B6992"/>
    <w:rsid w:val="003B6A60"/>
    <w:rsid w:val="003B7388"/>
    <w:rsid w:val="003B7904"/>
    <w:rsid w:val="003B7AC9"/>
    <w:rsid w:val="003C000E"/>
    <w:rsid w:val="003C02DC"/>
    <w:rsid w:val="003C096B"/>
    <w:rsid w:val="003C0A03"/>
    <w:rsid w:val="003C0D17"/>
    <w:rsid w:val="003C0E0B"/>
    <w:rsid w:val="003C15DD"/>
    <w:rsid w:val="003C1C1F"/>
    <w:rsid w:val="003C2203"/>
    <w:rsid w:val="003C2DBF"/>
    <w:rsid w:val="003C3815"/>
    <w:rsid w:val="003C4EB1"/>
    <w:rsid w:val="003C4EEC"/>
    <w:rsid w:val="003C5525"/>
    <w:rsid w:val="003C64CF"/>
    <w:rsid w:val="003C6A8F"/>
    <w:rsid w:val="003C6E64"/>
    <w:rsid w:val="003C6E67"/>
    <w:rsid w:val="003D0271"/>
    <w:rsid w:val="003D0316"/>
    <w:rsid w:val="003D1318"/>
    <w:rsid w:val="003D1C90"/>
    <w:rsid w:val="003D2755"/>
    <w:rsid w:val="003D27B8"/>
    <w:rsid w:val="003D2C3B"/>
    <w:rsid w:val="003D2F22"/>
    <w:rsid w:val="003D30E0"/>
    <w:rsid w:val="003D349E"/>
    <w:rsid w:val="003D353A"/>
    <w:rsid w:val="003D3FB7"/>
    <w:rsid w:val="003D4021"/>
    <w:rsid w:val="003D4B35"/>
    <w:rsid w:val="003D5BFB"/>
    <w:rsid w:val="003D5E36"/>
    <w:rsid w:val="003D5FA2"/>
    <w:rsid w:val="003D64A5"/>
    <w:rsid w:val="003D76AD"/>
    <w:rsid w:val="003D7FDD"/>
    <w:rsid w:val="003E0336"/>
    <w:rsid w:val="003E05DE"/>
    <w:rsid w:val="003E1335"/>
    <w:rsid w:val="003E14C1"/>
    <w:rsid w:val="003E1D07"/>
    <w:rsid w:val="003E2205"/>
    <w:rsid w:val="003E2ED9"/>
    <w:rsid w:val="003E34A9"/>
    <w:rsid w:val="003E3B59"/>
    <w:rsid w:val="003E3F8E"/>
    <w:rsid w:val="003E409B"/>
    <w:rsid w:val="003E4761"/>
    <w:rsid w:val="003E5781"/>
    <w:rsid w:val="003E6132"/>
    <w:rsid w:val="003E68D2"/>
    <w:rsid w:val="003E7904"/>
    <w:rsid w:val="003F0144"/>
    <w:rsid w:val="003F0A66"/>
    <w:rsid w:val="003F0CE8"/>
    <w:rsid w:val="003F23A5"/>
    <w:rsid w:val="003F246F"/>
    <w:rsid w:val="003F29CC"/>
    <w:rsid w:val="003F36FB"/>
    <w:rsid w:val="003F3770"/>
    <w:rsid w:val="003F4104"/>
    <w:rsid w:val="003F49D5"/>
    <w:rsid w:val="003F5518"/>
    <w:rsid w:val="003F55D2"/>
    <w:rsid w:val="003F563A"/>
    <w:rsid w:val="003F5B50"/>
    <w:rsid w:val="003F624A"/>
    <w:rsid w:val="003F6EC9"/>
    <w:rsid w:val="003F7344"/>
    <w:rsid w:val="003F74F0"/>
    <w:rsid w:val="004005D4"/>
    <w:rsid w:val="0040182F"/>
    <w:rsid w:val="00402292"/>
    <w:rsid w:val="0040263D"/>
    <w:rsid w:val="00402F5D"/>
    <w:rsid w:val="004039DC"/>
    <w:rsid w:val="004044AA"/>
    <w:rsid w:val="00404948"/>
    <w:rsid w:val="00404CDC"/>
    <w:rsid w:val="004054C1"/>
    <w:rsid w:val="004059D4"/>
    <w:rsid w:val="00405DBE"/>
    <w:rsid w:val="00406128"/>
    <w:rsid w:val="00407888"/>
    <w:rsid w:val="00410990"/>
    <w:rsid w:val="00410A7E"/>
    <w:rsid w:val="00410AAF"/>
    <w:rsid w:val="00410B5D"/>
    <w:rsid w:val="00410FF3"/>
    <w:rsid w:val="00411331"/>
    <w:rsid w:val="00413196"/>
    <w:rsid w:val="0041339C"/>
    <w:rsid w:val="0041385E"/>
    <w:rsid w:val="00413FC6"/>
    <w:rsid w:val="00414370"/>
    <w:rsid w:val="0041513F"/>
    <w:rsid w:val="00415353"/>
    <w:rsid w:val="00415E5E"/>
    <w:rsid w:val="0041749A"/>
    <w:rsid w:val="004179A5"/>
    <w:rsid w:val="00417D94"/>
    <w:rsid w:val="00420A73"/>
    <w:rsid w:val="00420BEB"/>
    <w:rsid w:val="004219BF"/>
    <w:rsid w:val="00422290"/>
    <w:rsid w:val="004222EF"/>
    <w:rsid w:val="00422F86"/>
    <w:rsid w:val="0042324D"/>
    <w:rsid w:val="004234D6"/>
    <w:rsid w:val="0042485D"/>
    <w:rsid w:val="00425A79"/>
    <w:rsid w:val="0042604B"/>
    <w:rsid w:val="00426741"/>
    <w:rsid w:val="004269F1"/>
    <w:rsid w:val="00426A28"/>
    <w:rsid w:val="00426E6A"/>
    <w:rsid w:val="00426FD7"/>
    <w:rsid w:val="00426FED"/>
    <w:rsid w:val="00430DA9"/>
    <w:rsid w:val="00430F1E"/>
    <w:rsid w:val="00431AD4"/>
    <w:rsid w:val="00432D49"/>
    <w:rsid w:val="00432F86"/>
    <w:rsid w:val="00432FD0"/>
    <w:rsid w:val="004332AC"/>
    <w:rsid w:val="00433A64"/>
    <w:rsid w:val="00433C00"/>
    <w:rsid w:val="00433C29"/>
    <w:rsid w:val="00434307"/>
    <w:rsid w:val="0043489F"/>
    <w:rsid w:val="004349FF"/>
    <w:rsid w:val="00434EF8"/>
    <w:rsid w:val="00435598"/>
    <w:rsid w:val="00435F20"/>
    <w:rsid w:val="00437434"/>
    <w:rsid w:val="004378C2"/>
    <w:rsid w:val="00437B2A"/>
    <w:rsid w:val="00437D21"/>
    <w:rsid w:val="004407A8"/>
    <w:rsid w:val="00440C38"/>
    <w:rsid w:val="00440EB3"/>
    <w:rsid w:val="00440F2F"/>
    <w:rsid w:val="00441108"/>
    <w:rsid w:val="004419C2"/>
    <w:rsid w:val="00441C8E"/>
    <w:rsid w:val="004423B3"/>
    <w:rsid w:val="00442560"/>
    <w:rsid w:val="00442B5F"/>
    <w:rsid w:val="00442FF3"/>
    <w:rsid w:val="00443411"/>
    <w:rsid w:val="0044436F"/>
    <w:rsid w:val="00444AE4"/>
    <w:rsid w:val="00445D2D"/>
    <w:rsid w:val="00446474"/>
    <w:rsid w:val="0044689C"/>
    <w:rsid w:val="00446C00"/>
    <w:rsid w:val="00446CDC"/>
    <w:rsid w:val="00446D02"/>
    <w:rsid w:val="00447664"/>
    <w:rsid w:val="004478B9"/>
    <w:rsid w:val="004507C6"/>
    <w:rsid w:val="00450A54"/>
    <w:rsid w:val="00450EB2"/>
    <w:rsid w:val="004510A3"/>
    <w:rsid w:val="004511B2"/>
    <w:rsid w:val="004513C7"/>
    <w:rsid w:val="0045211C"/>
    <w:rsid w:val="0045269C"/>
    <w:rsid w:val="00453519"/>
    <w:rsid w:val="004543E3"/>
    <w:rsid w:val="0045484A"/>
    <w:rsid w:val="0045488A"/>
    <w:rsid w:val="0045493D"/>
    <w:rsid w:val="00454969"/>
    <w:rsid w:val="00454BB8"/>
    <w:rsid w:val="00455258"/>
    <w:rsid w:val="00455ACA"/>
    <w:rsid w:val="00455C1C"/>
    <w:rsid w:val="00455EB4"/>
    <w:rsid w:val="00456029"/>
    <w:rsid w:val="004568F3"/>
    <w:rsid w:val="004572B8"/>
    <w:rsid w:val="0046029E"/>
    <w:rsid w:val="0046032D"/>
    <w:rsid w:val="00460CC8"/>
    <w:rsid w:val="00460D13"/>
    <w:rsid w:val="00460DDD"/>
    <w:rsid w:val="00461A46"/>
    <w:rsid w:val="00463A61"/>
    <w:rsid w:val="00463A85"/>
    <w:rsid w:val="00463BC0"/>
    <w:rsid w:val="004641DB"/>
    <w:rsid w:val="004645F7"/>
    <w:rsid w:val="00464A3F"/>
    <w:rsid w:val="00465DF3"/>
    <w:rsid w:val="004661CC"/>
    <w:rsid w:val="0046647C"/>
    <w:rsid w:val="0046651E"/>
    <w:rsid w:val="00467586"/>
    <w:rsid w:val="00467E95"/>
    <w:rsid w:val="0047119F"/>
    <w:rsid w:val="004716E5"/>
    <w:rsid w:val="00471865"/>
    <w:rsid w:val="004725F6"/>
    <w:rsid w:val="00472B32"/>
    <w:rsid w:val="00472F9B"/>
    <w:rsid w:val="0047393E"/>
    <w:rsid w:val="00473D8D"/>
    <w:rsid w:val="004750C4"/>
    <w:rsid w:val="004750FE"/>
    <w:rsid w:val="004757B0"/>
    <w:rsid w:val="004757E2"/>
    <w:rsid w:val="00475EFD"/>
    <w:rsid w:val="00476C46"/>
    <w:rsid w:val="00476D34"/>
    <w:rsid w:val="00476EB2"/>
    <w:rsid w:val="0047775E"/>
    <w:rsid w:val="00477A64"/>
    <w:rsid w:val="00480028"/>
    <w:rsid w:val="004800A1"/>
    <w:rsid w:val="00480574"/>
    <w:rsid w:val="00480FBA"/>
    <w:rsid w:val="004816B4"/>
    <w:rsid w:val="0048225B"/>
    <w:rsid w:val="004822F0"/>
    <w:rsid w:val="00483078"/>
    <w:rsid w:val="004837B5"/>
    <w:rsid w:val="004859AB"/>
    <w:rsid w:val="004860C4"/>
    <w:rsid w:val="00486143"/>
    <w:rsid w:val="00486172"/>
    <w:rsid w:val="00487040"/>
    <w:rsid w:val="00490392"/>
    <w:rsid w:val="00490E08"/>
    <w:rsid w:val="00490F88"/>
    <w:rsid w:val="00491720"/>
    <w:rsid w:val="004917EA"/>
    <w:rsid w:val="00491AD0"/>
    <w:rsid w:val="004924CF"/>
    <w:rsid w:val="004930B3"/>
    <w:rsid w:val="00493F96"/>
    <w:rsid w:val="004944EE"/>
    <w:rsid w:val="0049641B"/>
    <w:rsid w:val="004974D3"/>
    <w:rsid w:val="0049766C"/>
    <w:rsid w:val="00497BC3"/>
    <w:rsid w:val="004A0726"/>
    <w:rsid w:val="004A15EB"/>
    <w:rsid w:val="004A1817"/>
    <w:rsid w:val="004A184E"/>
    <w:rsid w:val="004A23AB"/>
    <w:rsid w:val="004A2A06"/>
    <w:rsid w:val="004A37DF"/>
    <w:rsid w:val="004A3E03"/>
    <w:rsid w:val="004A43DC"/>
    <w:rsid w:val="004A461E"/>
    <w:rsid w:val="004A58A0"/>
    <w:rsid w:val="004A59FD"/>
    <w:rsid w:val="004A5F9C"/>
    <w:rsid w:val="004A610D"/>
    <w:rsid w:val="004A61B0"/>
    <w:rsid w:val="004A65A9"/>
    <w:rsid w:val="004A6876"/>
    <w:rsid w:val="004A6F9B"/>
    <w:rsid w:val="004A76E7"/>
    <w:rsid w:val="004A78A2"/>
    <w:rsid w:val="004A78E5"/>
    <w:rsid w:val="004A7BDC"/>
    <w:rsid w:val="004B06DA"/>
    <w:rsid w:val="004B09BF"/>
    <w:rsid w:val="004B21D2"/>
    <w:rsid w:val="004B247B"/>
    <w:rsid w:val="004B2CC7"/>
    <w:rsid w:val="004B2FBC"/>
    <w:rsid w:val="004B41C9"/>
    <w:rsid w:val="004B4778"/>
    <w:rsid w:val="004B5192"/>
    <w:rsid w:val="004B5890"/>
    <w:rsid w:val="004B590E"/>
    <w:rsid w:val="004B597F"/>
    <w:rsid w:val="004B5A79"/>
    <w:rsid w:val="004B5D25"/>
    <w:rsid w:val="004B6C08"/>
    <w:rsid w:val="004B756C"/>
    <w:rsid w:val="004B7F1A"/>
    <w:rsid w:val="004C00D4"/>
    <w:rsid w:val="004C0279"/>
    <w:rsid w:val="004C0335"/>
    <w:rsid w:val="004C03C0"/>
    <w:rsid w:val="004C0CCC"/>
    <w:rsid w:val="004C0F39"/>
    <w:rsid w:val="004C0F76"/>
    <w:rsid w:val="004C1CF3"/>
    <w:rsid w:val="004C1E59"/>
    <w:rsid w:val="004C2214"/>
    <w:rsid w:val="004C27FD"/>
    <w:rsid w:val="004C2CAE"/>
    <w:rsid w:val="004C2EA5"/>
    <w:rsid w:val="004C361B"/>
    <w:rsid w:val="004C4C2F"/>
    <w:rsid w:val="004C52BB"/>
    <w:rsid w:val="004C5EED"/>
    <w:rsid w:val="004C6EDE"/>
    <w:rsid w:val="004C7ED5"/>
    <w:rsid w:val="004D0B8E"/>
    <w:rsid w:val="004D0DAB"/>
    <w:rsid w:val="004D0E5D"/>
    <w:rsid w:val="004D129F"/>
    <w:rsid w:val="004D1654"/>
    <w:rsid w:val="004D1717"/>
    <w:rsid w:val="004D25D4"/>
    <w:rsid w:val="004D28A2"/>
    <w:rsid w:val="004D2991"/>
    <w:rsid w:val="004D2F65"/>
    <w:rsid w:val="004D3B95"/>
    <w:rsid w:val="004D4370"/>
    <w:rsid w:val="004D4C54"/>
    <w:rsid w:val="004D532A"/>
    <w:rsid w:val="004D5BDF"/>
    <w:rsid w:val="004D5D23"/>
    <w:rsid w:val="004D6295"/>
    <w:rsid w:val="004D667A"/>
    <w:rsid w:val="004D67BE"/>
    <w:rsid w:val="004D7047"/>
    <w:rsid w:val="004D7794"/>
    <w:rsid w:val="004D7E5C"/>
    <w:rsid w:val="004E056A"/>
    <w:rsid w:val="004E1133"/>
    <w:rsid w:val="004E1B03"/>
    <w:rsid w:val="004E26B7"/>
    <w:rsid w:val="004E4146"/>
    <w:rsid w:val="004E4238"/>
    <w:rsid w:val="004E44E2"/>
    <w:rsid w:val="004E55A0"/>
    <w:rsid w:val="004E7930"/>
    <w:rsid w:val="004E79AD"/>
    <w:rsid w:val="004E7D4E"/>
    <w:rsid w:val="004F0687"/>
    <w:rsid w:val="004F0ABA"/>
    <w:rsid w:val="004F0AEB"/>
    <w:rsid w:val="004F101D"/>
    <w:rsid w:val="004F179A"/>
    <w:rsid w:val="004F1BA9"/>
    <w:rsid w:val="004F41B6"/>
    <w:rsid w:val="004F4592"/>
    <w:rsid w:val="004F468F"/>
    <w:rsid w:val="004F5253"/>
    <w:rsid w:val="004F5C4B"/>
    <w:rsid w:val="004F6406"/>
    <w:rsid w:val="004F6E1C"/>
    <w:rsid w:val="004F6EB0"/>
    <w:rsid w:val="004F6F8E"/>
    <w:rsid w:val="004F7075"/>
    <w:rsid w:val="004F7978"/>
    <w:rsid w:val="005003C0"/>
    <w:rsid w:val="005007CF"/>
    <w:rsid w:val="00501008"/>
    <w:rsid w:val="0050123F"/>
    <w:rsid w:val="00501889"/>
    <w:rsid w:val="0050200A"/>
    <w:rsid w:val="00502A0D"/>
    <w:rsid w:val="00502E29"/>
    <w:rsid w:val="00503800"/>
    <w:rsid w:val="00504BA7"/>
    <w:rsid w:val="00504E7B"/>
    <w:rsid w:val="00505EAC"/>
    <w:rsid w:val="005060B7"/>
    <w:rsid w:val="005061C8"/>
    <w:rsid w:val="005071A1"/>
    <w:rsid w:val="00507E5E"/>
    <w:rsid w:val="00510487"/>
    <w:rsid w:val="00510507"/>
    <w:rsid w:val="00511784"/>
    <w:rsid w:val="005117CE"/>
    <w:rsid w:val="005120F0"/>
    <w:rsid w:val="005125C1"/>
    <w:rsid w:val="00512F7F"/>
    <w:rsid w:val="0051332A"/>
    <w:rsid w:val="005144E6"/>
    <w:rsid w:val="00514DB6"/>
    <w:rsid w:val="0051611D"/>
    <w:rsid w:val="005166CB"/>
    <w:rsid w:val="00516862"/>
    <w:rsid w:val="00516AC9"/>
    <w:rsid w:val="00517509"/>
    <w:rsid w:val="00520BCD"/>
    <w:rsid w:val="005212FE"/>
    <w:rsid w:val="005215EC"/>
    <w:rsid w:val="0052192D"/>
    <w:rsid w:val="00521AB3"/>
    <w:rsid w:val="00521B5E"/>
    <w:rsid w:val="00521B95"/>
    <w:rsid w:val="005223F9"/>
    <w:rsid w:val="00522824"/>
    <w:rsid w:val="00522EE5"/>
    <w:rsid w:val="0052344F"/>
    <w:rsid w:val="00523EDA"/>
    <w:rsid w:val="005256AE"/>
    <w:rsid w:val="00525C5D"/>
    <w:rsid w:val="0052655F"/>
    <w:rsid w:val="005268C1"/>
    <w:rsid w:val="00526E69"/>
    <w:rsid w:val="00527933"/>
    <w:rsid w:val="0052795A"/>
    <w:rsid w:val="00530675"/>
    <w:rsid w:val="00531212"/>
    <w:rsid w:val="005315B1"/>
    <w:rsid w:val="00531845"/>
    <w:rsid w:val="00531B1B"/>
    <w:rsid w:val="00531BE1"/>
    <w:rsid w:val="00532C60"/>
    <w:rsid w:val="005332D6"/>
    <w:rsid w:val="005335A7"/>
    <w:rsid w:val="0053485C"/>
    <w:rsid w:val="00535EFE"/>
    <w:rsid w:val="00535F04"/>
    <w:rsid w:val="005362D8"/>
    <w:rsid w:val="00536F0B"/>
    <w:rsid w:val="0054000B"/>
    <w:rsid w:val="005407F2"/>
    <w:rsid w:val="00540F1A"/>
    <w:rsid w:val="0054169F"/>
    <w:rsid w:val="005429C6"/>
    <w:rsid w:val="00542CF7"/>
    <w:rsid w:val="00542DEC"/>
    <w:rsid w:val="005430C7"/>
    <w:rsid w:val="00543110"/>
    <w:rsid w:val="005431DA"/>
    <w:rsid w:val="00543612"/>
    <w:rsid w:val="00545EFD"/>
    <w:rsid w:val="00546116"/>
    <w:rsid w:val="0054687E"/>
    <w:rsid w:val="00546F5B"/>
    <w:rsid w:val="005477A8"/>
    <w:rsid w:val="00551725"/>
    <w:rsid w:val="00551ACF"/>
    <w:rsid w:val="00551E47"/>
    <w:rsid w:val="00552268"/>
    <w:rsid w:val="00552497"/>
    <w:rsid w:val="00554AA0"/>
    <w:rsid w:val="0055531C"/>
    <w:rsid w:val="00555E46"/>
    <w:rsid w:val="0055649B"/>
    <w:rsid w:val="00556564"/>
    <w:rsid w:val="00556751"/>
    <w:rsid w:val="00557595"/>
    <w:rsid w:val="00557C41"/>
    <w:rsid w:val="0056085A"/>
    <w:rsid w:val="00560990"/>
    <w:rsid w:val="00561ADF"/>
    <w:rsid w:val="00561D8C"/>
    <w:rsid w:val="00561F5D"/>
    <w:rsid w:val="005624A9"/>
    <w:rsid w:val="005626D1"/>
    <w:rsid w:val="005628BF"/>
    <w:rsid w:val="00562ED0"/>
    <w:rsid w:val="005638E0"/>
    <w:rsid w:val="005646A6"/>
    <w:rsid w:val="00564761"/>
    <w:rsid w:val="00565819"/>
    <w:rsid w:val="0056598D"/>
    <w:rsid w:val="00566658"/>
    <w:rsid w:val="00566C95"/>
    <w:rsid w:val="00567DDF"/>
    <w:rsid w:val="005708AA"/>
    <w:rsid w:val="00570A0C"/>
    <w:rsid w:val="00571119"/>
    <w:rsid w:val="00571402"/>
    <w:rsid w:val="005715F7"/>
    <w:rsid w:val="005725CD"/>
    <w:rsid w:val="0057310F"/>
    <w:rsid w:val="0057341D"/>
    <w:rsid w:val="00573568"/>
    <w:rsid w:val="0057381F"/>
    <w:rsid w:val="00573C88"/>
    <w:rsid w:val="00574750"/>
    <w:rsid w:val="00574CB8"/>
    <w:rsid w:val="00574D70"/>
    <w:rsid w:val="00575C6A"/>
    <w:rsid w:val="00576A0A"/>
    <w:rsid w:val="00576CCF"/>
    <w:rsid w:val="005800DF"/>
    <w:rsid w:val="00580228"/>
    <w:rsid w:val="00580ECC"/>
    <w:rsid w:val="0058251B"/>
    <w:rsid w:val="00582802"/>
    <w:rsid w:val="0058318F"/>
    <w:rsid w:val="0058391A"/>
    <w:rsid w:val="00583F6C"/>
    <w:rsid w:val="00584796"/>
    <w:rsid w:val="00584E83"/>
    <w:rsid w:val="0058698C"/>
    <w:rsid w:val="005873DA"/>
    <w:rsid w:val="00587554"/>
    <w:rsid w:val="00587CAC"/>
    <w:rsid w:val="00587F66"/>
    <w:rsid w:val="0059088E"/>
    <w:rsid w:val="005908DC"/>
    <w:rsid w:val="0059092B"/>
    <w:rsid w:val="0059107F"/>
    <w:rsid w:val="005914AC"/>
    <w:rsid w:val="0059154A"/>
    <w:rsid w:val="00591861"/>
    <w:rsid w:val="00591E36"/>
    <w:rsid w:val="005922D2"/>
    <w:rsid w:val="00592BC7"/>
    <w:rsid w:val="00592CF7"/>
    <w:rsid w:val="00593130"/>
    <w:rsid w:val="00593671"/>
    <w:rsid w:val="00593811"/>
    <w:rsid w:val="0059469D"/>
    <w:rsid w:val="005947D4"/>
    <w:rsid w:val="005950D5"/>
    <w:rsid w:val="00595451"/>
    <w:rsid w:val="00595902"/>
    <w:rsid w:val="00595E8C"/>
    <w:rsid w:val="005966FE"/>
    <w:rsid w:val="005A0941"/>
    <w:rsid w:val="005A14BE"/>
    <w:rsid w:val="005A1734"/>
    <w:rsid w:val="005A3101"/>
    <w:rsid w:val="005A3194"/>
    <w:rsid w:val="005A3CD7"/>
    <w:rsid w:val="005A4117"/>
    <w:rsid w:val="005A42B3"/>
    <w:rsid w:val="005A453C"/>
    <w:rsid w:val="005A4C9F"/>
    <w:rsid w:val="005A53DD"/>
    <w:rsid w:val="005A5ACD"/>
    <w:rsid w:val="005A65A1"/>
    <w:rsid w:val="005A6C5D"/>
    <w:rsid w:val="005A7EAC"/>
    <w:rsid w:val="005B13A6"/>
    <w:rsid w:val="005B1505"/>
    <w:rsid w:val="005B15CB"/>
    <w:rsid w:val="005B16EE"/>
    <w:rsid w:val="005B1ADB"/>
    <w:rsid w:val="005B1B23"/>
    <w:rsid w:val="005B1CF9"/>
    <w:rsid w:val="005B2151"/>
    <w:rsid w:val="005B2B32"/>
    <w:rsid w:val="005B2CCE"/>
    <w:rsid w:val="005B3577"/>
    <w:rsid w:val="005B35CF"/>
    <w:rsid w:val="005B41F6"/>
    <w:rsid w:val="005B4AA1"/>
    <w:rsid w:val="005B4B15"/>
    <w:rsid w:val="005B61DE"/>
    <w:rsid w:val="005B6A9F"/>
    <w:rsid w:val="005B6EFB"/>
    <w:rsid w:val="005B703E"/>
    <w:rsid w:val="005B73F4"/>
    <w:rsid w:val="005B78D4"/>
    <w:rsid w:val="005B7BAB"/>
    <w:rsid w:val="005C02F7"/>
    <w:rsid w:val="005C0318"/>
    <w:rsid w:val="005C16CB"/>
    <w:rsid w:val="005C1A45"/>
    <w:rsid w:val="005C243D"/>
    <w:rsid w:val="005C3102"/>
    <w:rsid w:val="005C352C"/>
    <w:rsid w:val="005C36AA"/>
    <w:rsid w:val="005C3FE5"/>
    <w:rsid w:val="005C60C3"/>
    <w:rsid w:val="005C6495"/>
    <w:rsid w:val="005C6C1E"/>
    <w:rsid w:val="005C6CC7"/>
    <w:rsid w:val="005C6E9B"/>
    <w:rsid w:val="005C6F83"/>
    <w:rsid w:val="005C71D7"/>
    <w:rsid w:val="005C7C71"/>
    <w:rsid w:val="005D0322"/>
    <w:rsid w:val="005D109E"/>
    <w:rsid w:val="005D119C"/>
    <w:rsid w:val="005D11B3"/>
    <w:rsid w:val="005D11F0"/>
    <w:rsid w:val="005D1A6C"/>
    <w:rsid w:val="005D1B2E"/>
    <w:rsid w:val="005D1C43"/>
    <w:rsid w:val="005D2F49"/>
    <w:rsid w:val="005D3648"/>
    <w:rsid w:val="005D470E"/>
    <w:rsid w:val="005D48AB"/>
    <w:rsid w:val="005D4E7E"/>
    <w:rsid w:val="005D52D8"/>
    <w:rsid w:val="005D559B"/>
    <w:rsid w:val="005D5889"/>
    <w:rsid w:val="005D59CC"/>
    <w:rsid w:val="005D6041"/>
    <w:rsid w:val="005D60DF"/>
    <w:rsid w:val="005D6446"/>
    <w:rsid w:val="005D64F3"/>
    <w:rsid w:val="005D6DE0"/>
    <w:rsid w:val="005D70A6"/>
    <w:rsid w:val="005D7873"/>
    <w:rsid w:val="005E0A8B"/>
    <w:rsid w:val="005E0D00"/>
    <w:rsid w:val="005E3629"/>
    <w:rsid w:val="005E4446"/>
    <w:rsid w:val="005E44E1"/>
    <w:rsid w:val="005E4648"/>
    <w:rsid w:val="005E4A77"/>
    <w:rsid w:val="005E5185"/>
    <w:rsid w:val="005E5349"/>
    <w:rsid w:val="005E5557"/>
    <w:rsid w:val="005E5708"/>
    <w:rsid w:val="005E5C22"/>
    <w:rsid w:val="005E6BA4"/>
    <w:rsid w:val="005E6C19"/>
    <w:rsid w:val="005E710F"/>
    <w:rsid w:val="005E7527"/>
    <w:rsid w:val="005E7CB7"/>
    <w:rsid w:val="005F0795"/>
    <w:rsid w:val="005F0DB9"/>
    <w:rsid w:val="005F1064"/>
    <w:rsid w:val="005F1EF7"/>
    <w:rsid w:val="005F3300"/>
    <w:rsid w:val="005F39AE"/>
    <w:rsid w:val="005F3C5A"/>
    <w:rsid w:val="005F44E4"/>
    <w:rsid w:val="005F4D78"/>
    <w:rsid w:val="005F5C24"/>
    <w:rsid w:val="005F6408"/>
    <w:rsid w:val="005F791B"/>
    <w:rsid w:val="005F7BD8"/>
    <w:rsid w:val="006012B3"/>
    <w:rsid w:val="00601689"/>
    <w:rsid w:val="006016A3"/>
    <w:rsid w:val="006017CB"/>
    <w:rsid w:val="00601BE3"/>
    <w:rsid w:val="006032A2"/>
    <w:rsid w:val="006046AB"/>
    <w:rsid w:val="00604F0D"/>
    <w:rsid w:val="00605690"/>
    <w:rsid w:val="00606354"/>
    <w:rsid w:val="00606DEA"/>
    <w:rsid w:val="00607017"/>
    <w:rsid w:val="0060711C"/>
    <w:rsid w:val="006078DE"/>
    <w:rsid w:val="00607DAB"/>
    <w:rsid w:val="006102CD"/>
    <w:rsid w:val="00611202"/>
    <w:rsid w:val="00611C84"/>
    <w:rsid w:val="006128C8"/>
    <w:rsid w:val="00612B50"/>
    <w:rsid w:val="0061394A"/>
    <w:rsid w:val="00613F42"/>
    <w:rsid w:val="006145F8"/>
    <w:rsid w:val="006146C9"/>
    <w:rsid w:val="00614CF8"/>
    <w:rsid w:val="0061559A"/>
    <w:rsid w:val="00615F60"/>
    <w:rsid w:val="006161EF"/>
    <w:rsid w:val="006168C2"/>
    <w:rsid w:val="0061794B"/>
    <w:rsid w:val="0061795F"/>
    <w:rsid w:val="00617B41"/>
    <w:rsid w:val="00617D87"/>
    <w:rsid w:val="006202CF"/>
    <w:rsid w:val="00620F74"/>
    <w:rsid w:val="00621401"/>
    <w:rsid w:val="00621712"/>
    <w:rsid w:val="00622F8D"/>
    <w:rsid w:val="0062393D"/>
    <w:rsid w:val="00624E07"/>
    <w:rsid w:val="00624F8C"/>
    <w:rsid w:val="0062620A"/>
    <w:rsid w:val="00626428"/>
    <w:rsid w:val="0062707B"/>
    <w:rsid w:val="00630763"/>
    <w:rsid w:val="00631233"/>
    <w:rsid w:val="0063333B"/>
    <w:rsid w:val="006336DA"/>
    <w:rsid w:val="006345A8"/>
    <w:rsid w:val="0063482C"/>
    <w:rsid w:val="00634D50"/>
    <w:rsid w:val="00635D7D"/>
    <w:rsid w:val="00636728"/>
    <w:rsid w:val="00636CEA"/>
    <w:rsid w:val="00636D74"/>
    <w:rsid w:val="0063785B"/>
    <w:rsid w:val="0064101A"/>
    <w:rsid w:val="0064184F"/>
    <w:rsid w:val="006421FD"/>
    <w:rsid w:val="00642E06"/>
    <w:rsid w:val="00643A07"/>
    <w:rsid w:val="00643B80"/>
    <w:rsid w:val="0064481F"/>
    <w:rsid w:val="00644F05"/>
    <w:rsid w:val="006453FC"/>
    <w:rsid w:val="00645A7D"/>
    <w:rsid w:val="00646186"/>
    <w:rsid w:val="00646A00"/>
    <w:rsid w:val="00647B97"/>
    <w:rsid w:val="00647BBA"/>
    <w:rsid w:val="0065004C"/>
    <w:rsid w:val="00650A9E"/>
    <w:rsid w:val="00651291"/>
    <w:rsid w:val="00651504"/>
    <w:rsid w:val="00651D76"/>
    <w:rsid w:val="0065245B"/>
    <w:rsid w:val="0065288F"/>
    <w:rsid w:val="00652A08"/>
    <w:rsid w:val="0065301F"/>
    <w:rsid w:val="00653E05"/>
    <w:rsid w:val="00653F23"/>
    <w:rsid w:val="006548F9"/>
    <w:rsid w:val="00654CCD"/>
    <w:rsid w:val="00654F65"/>
    <w:rsid w:val="0065551C"/>
    <w:rsid w:val="00655673"/>
    <w:rsid w:val="006556FC"/>
    <w:rsid w:val="00655FA8"/>
    <w:rsid w:val="006568C4"/>
    <w:rsid w:val="00656E22"/>
    <w:rsid w:val="00656F31"/>
    <w:rsid w:val="0065739E"/>
    <w:rsid w:val="00660C4D"/>
    <w:rsid w:val="0066105F"/>
    <w:rsid w:val="00661DFC"/>
    <w:rsid w:val="006621A1"/>
    <w:rsid w:val="00663117"/>
    <w:rsid w:val="006632F0"/>
    <w:rsid w:val="00663F06"/>
    <w:rsid w:val="00664072"/>
    <w:rsid w:val="0066466A"/>
    <w:rsid w:val="00664B89"/>
    <w:rsid w:val="00664C6F"/>
    <w:rsid w:val="00665794"/>
    <w:rsid w:val="0066627D"/>
    <w:rsid w:val="00666414"/>
    <w:rsid w:val="00666546"/>
    <w:rsid w:val="00666FC0"/>
    <w:rsid w:val="006709E1"/>
    <w:rsid w:val="006711BB"/>
    <w:rsid w:val="006714FB"/>
    <w:rsid w:val="00671BB9"/>
    <w:rsid w:val="00672446"/>
    <w:rsid w:val="00673BA2"/>
    <w:rsid w:val="00674B7E"/>
    <w:rsid w:val="006752BA"/>
    <w:rsid w:val="0067549C"/>
    <w:rsid w:val="00675A22"/>
    <w:rsid w:val="00675AF8"/>
    <w:rsid w:val="00676A50"/>
    <w:rsid w:val="0067740A"/>
    <w:rsid w:val="00677416"/>
    <w:rsid w:val="00677832"/>
    <w:rsid w:val="00680067"/>
    <w:rsid w:val="0068072E"/>
    <w:rsid w:val="00680D44"/>
    <w:rsid w:val="00680E50"/>
    <w:rsid w:val="00681785"/>
    <w:rsid w:val="0068199B"/>
    <w:rsid w:val="00682D09"/>
    <w:rsid w:val="00682F9D"/>
    <w:rsid w:val="0068426B"/>
    <w:rsid w:val="00684F56"/>
    <w:rsid w:val="006850C9"/>
    <w:rsid w:val="00685262"/>
    <w:rsid w:val="006853C7"/>
    <w:rsid w:val="00685B82"/>
    <w:rsid w:val="006863C3"/>
    <w:rsid w:val="00686F4B"/>
    <w:rsid w:val="006876CB"/>
    <w:rsid w:val="006931E8"/>
    <w:rsid w:val="006932C8"/>
    <w:rsid w:val="00693630"/>
    <w:rsid w:val="00694BF0"/>
    <w:rsid w:val="006951BA"/>
    <w:rsid w:val="00695D37"/>
    <w:rsid w:val="00695F44"/>
    <w:rsid w:val="00696165"/>
    <w:rsid w:val="00696A93"/>
    <w:rsid w:val="00697125"/>
    <w:rsid w:val="006A0081"/>
    <w:rsid w:val="006A1639"/>
    <w:rsid w:val="006A1CE7"/>
    <w:rsid w:val="006A1D26"/>
    <w:rsid w:val="006A1EE0"/>
    <w:rsid w:val="006A207C"/>
    <w:rsid w:val="006A2427"/>
    <w:rsid w:val="006A2D27"/>
    <w:rsid w:val="006A310B"/>
    <w:rsid w:val="006A3910"/>
    <w:rsid w:val="006A3C2B"/>
    <w:rsid w:val="006A3C46"/>
    <w:rsid w:val="006A3CAB"/>
    <w:rsid w:val="006A3D53"/>
    <w:rsid w:val="006A3EA7"/>
    <w:rsid w:val="006A42DA"/>
    <w:rsid w:val="006A44E4"/>
    <w:rsid w:val="006A4B6E"/>
    <w:rsid w:val="006A4FEB"/>
    <w:rsid w:val="006A5EAE"/>
    <w:rsid w:val="006A6527"/>
    <w:rsid w:val="006A76D7"/>
    <w:rsid w:val="006A7C00"/>
    <w:rsid w:val="006A7F00"/>
    <w:rsid w:val="006B02D9"/>
    <w:rsid w:val="006B06EA"/>
    <w:rsid w:val="006B121D"/>
    <w:rsid w:val="006B22AB"/>
    <w:rsid w:val="006B383B"/>
    <w:rsid w:val="006B4156"/>
    <w:rsid w:val="006B4BC2"/>
    <w:rsid w:val="006B5C03"/>
    <w:rsid w:val="006B6F56"/>
    <w:rsid w:val="006B724E"/>
    <w:rsid w:val="006B747C"/>
    <w:rsid w:val="006B762C"/>
    <w:rsid w:val="006C003A"/>
    <w:rsid w:val="006C09C4"/>
    <w:rsid w:val="006C1132"/>
    <w:rsid w:val="006C1552"/>
    <w:rsid w:val="006C17EF"/>
    <w:rsid w:val="006C1FB1"/>
    <w:rsid w:val="006C25CB"/>
    <w:rsid w:val="006C28B1"/>
    <w:rsid w:val="006C295C"/>
    <w:rsid w:val="006C2968"/>
    <w:rsid w:val="006C354B"/>
    <w:rsid w:val="006C455B"/>
    <w:rsid w:val="006C464A"/>
    <w:rsid w:val="006C49D8"/>
    <w:rsid w:val="006C4F63"/>
    <w:rsid w:val="006C5077"/>
    <w:rsid w:val="006C520D"/>
    <w:rsid w:val="006C549D"/>
    <w:rsid w:val="006C6073"/>
    <w:rsid w:val="006C6621"/>
    <w:rsid w:val="006C6BF6"/>
    <w:rsid w:val="006C7EC9"/>
    <w:rsid w:val="006D04CB"/>
    <w:rsid w:val="006D05C1"/>
    <w:rsid w:val="006D08A0"/>
    <w:rsid w:val="006D08AB"/>
    <w:rsid w:val="006D0BA9"/>
    <w:rsid w:val="006D1585"/>
    <w:rsid w:val="006D204A"/>
    <w:rsid w:val="006D250D"/>
    <w:rsid w:val="006D2C4B"/>
    <w:rsid w:val="006D2E02"/>
    <w:rsid w:val="006D2F49"/>
    <w:rsid w:val="006D3256"/>
    <w:rsid w:val="006D363D"/>
    <w:rsid w:val="006D3FAA"/>
    <w:rsid w:val="006D5027"/>
    <w:rsid w:val="006D5D26"/>
    <w:rsid w:val="006D60E4"/>
    <w:rsid w:val="006D66F1"/>
    <w:rsid w:val="006D765C"/>
    <w:rsid w:val="006D79CE"/>
    <w:rsid w:val="006D7E5C"/>
    <w:rsid w:val="006E2362"/>
    <w:rsid w:val="006E3245"/>
    <w:rsid w:val="006E32A3"/>
    <w:rsid w:val="006E36B1"/>
    <w:rsid w:val="006E3F0D"/>
    <w:rsid w:val="006E4163"/>
    <w:rsid w:val="006E4170"/>
    <w:rsid w:val="006E4586"/>
    <w:rsid w:val="006E4DA7"/>
    <w:rsid w:val="006E4E74"/>
    <w:rsid w:val="006E61BC"/>
    <w:rsid w:val="006E716D"/>
    <w:rsid w:val="006E77BD"/>
    <w:rsid w:val="006E79E0"/>
    <w:rsid w:val="006E7BB8"/>
    <w:rsid w:val="006F04A7"/>
    <w:rsid w:val="006F0A41"/>
    <w:rsid w:val="006F140D"/>
    <w:rsid w:val="006F1FD5"/>
    <w:rsid w:val="006F2871"/>
    <w:rsid w:val="006F30D1"/>
    <w:rsid w:val="006F31F1"/>
    <w:rsid w:val="006F36E7"/>
    <w:rsid w:val="006F50F3"/>
    <w:rsid w:val="006F56CA"/>
    <w:rsid w:val="006F6E32"/>
    <w:rsid w:val="006F72AD"/>
    <w:rsid w:val="006F7BF7"/>
    <w:rsid w:val="007001BF"/>
    <w:rsid w:val="007006A3"/>
    <w:rsid w:val="00700BFF"/>
    <w:rsid w:val="00700C7A"/>
    <w:rsid w:val="0070102B"/>
    <w:rsid w:val="00701884"/>
    <w:rsid w:val="00702A93"/>
    <w:rsid w:val="007032FF"/>
    <w:rsid w:val="00703446"/>
    <w:rsid w:val="007041AE"/>
    <w:rsid w:val="00704369"/>
    <w:rsid w:val="00705910"/>
    <w:rsid w:val="00705EE4"/>
    <w:rsid w:val="00707C32"/>
    <w:rsid w:val="00707DB6"/>
    <w:rsid w:val="0071018D"/>
    <w:rsid w:val="00710D50"/>
    <w:rsid w:val="00710F00"/>
    <w:rsid w:val="00710F20"/>
    <w:rsid w:val="00712BCE"/>
    <w:rsid w:val="007130B5"/>
    <w:rsid w:val="00714599"/>
    <w:rsid w:val="00715B48"/>
    <w:rsid w:val="00716AC1"/>
    <w:rsid w:val="0071778F"/>
    <w:rsid w:val="0072035B"/>
    <w:rsid w:val="007204E1"/>
    <w:rsid w:val="00720CBA"/>
    <w:rsid w:val="00722534"/>
    <w:rsid w:val="0072285F"/>
    <w:rsid w:val="0072290B"/>
    <w:rsid w:val="00723574"/>
    <w:rsid w:val="00723AE4"/>
    <w:rsid w:val="00723C26"/>
    <w:rsid w:val="00724070"/>
    <w:rsid w:val="00724210"/>
    <w:rsid w:val="007254AB"/>
    <w:rsid w:val="007254BE"/>
    <w:rsid w:val="00725576"/>
    <w:rsid w:val="00725B30"/>
    <w:rsid w:val="00725E17"/>
    <w:rsid w:val="007269B6"/>
    <w:rsid w:val="00727400"/>
    <w:rsid w:val="0072766E"/>
    <w:rsid w:val="0072772F"/>
    <w:rsid w:val="0072798B"/>
    <w:rsid w:val="00727D61"/>
    <w:rsid w:val="00730298"/>
    <w:rsid w:val="0073053D"/>
    <w:rsid w:val="007305DB"/>
    <w:rsid w:val="007307CA"/>
    <w:rsid w:val="007308AD"/>
    <w:rsid w:val="00731289"/>
    <w:rsid w:val="007312FD"/>
    <w:rsid w:val="00731D19"/>
    <w:rsid w:val="00732FCB"/>
    <w:rsid w:val="0073350C"/>
    <w:rsid w:val="00733878"/>
    <w:rsid w:val="00733B4C"/>
    <w:rsid w:val="00733B6A"/>
    <w:rsid w:val="007341EC"/>
    <w:rsid w:val="00734CF5"/>
    <w:rsid w:val="00734F02"/>
    <w:rsid w:val="00734F12"/>
    <w:rsid w:val="007350E7"/>
    <w:rsid w:val="00735D6A"/>
    <w:rsid w:val="00736620"/>
    <w:rsid w:val="00736A5C"/>
    <w:rsid w:val="00736E06"/>
    <w:rsid w:val="007375C2"/>
    <w:rsid w:val="007409F8"/>
    <w:rsid w:val="00741161"/>
    <w:rsid w:val="007413BC"/>
    <w:rsid w:val="007419D7"/>
    <w:rsid w:val="007428D0"/>
    <w:rsid w:val="00744434"/>
    <w:rsid w:val="00744A64"/>
    <w:rsid w:val="00744A92"/>
    <w:rsid w:val="00745073"/>
    <w:rsid w:val="00745FED"/>
    <w:rsid w:val="007460A1"/>
    <w:rsid w:val="00747087"/>
    <w:rsid w:val="00747870"/>
    <w:rsid w:val="00747CF6"/>
    <w:rsid w:val="007501FA"/>
    <w:rsid w:val="00750665"/>
    <w:rsid w:val="00750898"/>
    <w:rsid w:val="00750CF7"/>
    <w:rsid w:val="00751EB9"/>
    <w:rsid w:val="00752254"/>
    <w:rsid w:val="0075246E"/>
    <w:rsid w:val="007526BC"/>
    <w:rsid w:val="007527ED"/>
    <w:rsid w:val="00752ADB"/>
    <w:rsid w:val="00752BC8"/>
    <w:rsid w:val="00752C48"/>
    <w:rsid w:val="007533F6"/>
    <w:rsid w:val="0075413B"/>
    <w:rsid w:val="00754A6C"/>
    <w:rsid w:val="00755D97"/>
    <w:rsid w:val="00756DC1"/>
    <w:rsid w:val="00757DEE"/>
    <w:rsid w:val="00757E94"/>
    <w:rsid w:val="00760FA8"/>
    <w:rsid w:val="00761900"/>
    <w:rsid w:val="00762286"/>
    <w:rsid w:val="00762DA9"/>
    <w:rsid w:val="0076344E"/>
    <w:rsid w:val="007640D3"/>
    <w:rsid w:val="007646E1"/>
    <w:rsid w:val="00765686"/>
    <w:rsid w:val="007658A5"/>
    <w:rsid w:val="00765924"/>
    <w:rsid w:val="00765CD4"/>
    <w:rsid w:val="00765E0C"/>
    <w:rsid w:val="00766166"/>
    <w:rsid w:val="0076624C"/>
    <w:rsid w:val="007662C9"/>
    <w:rsid w:val="00766B04"/>
    <w:rsid w:val="0076724A"/>
    <w:rsid w:val="00770284"/>
    <w:rsid w:val="007702DD"/>
    <w:rsid w:val="007703A2"/>
    <w:rsid w:val="0077072F"/>
    <w:rsid w:val="007709E4"/>
    <w:rsid w:val="00771C3A"/>
    <w:rsid w:val="00771DC0"/>
    <w:rsid w:val="0077200C"/>
    <w:rsid w:val="007724D8"/>
    <w:rsid w:val="00773FCC"/>
    <w:rsid w:val="00774E74"/>
    <w:rsid w:val="00775623"/>
    <w:rsid w:val="00775702"/>
    <w:rsid w:val="007757FC"/>
    <w:rsid w:val="0077582C"/>
    <w:rsid w:val="00776AFC"/>
    <w:rsid w:val="00776BD9"/>
    <w:rsid w:val="0077702B"/>
    <w:rsid w:val="0077769A"/>
    <w:rsid w:val="007816EF"/>
    <w:rsid w:val="00781E31"/>
    <w:rsid w:val="007823AA"/>
    <w:rsid w:val="007825FE"/>
    <w:rsid w:val="0078263F"/>
    <w:rsid w:val="0078271F"/>
    <w:rsid w:val="007827D9"/>
    <w:rsid w:val="00782C82"/>
    <w:rsid w:val="00783037"/>
    <w:rsid w:val="00783182"/>
    <w:rsid w:val="007836CF"/>
    <w:rsid w:val="00784EA9"/>
    <w:rsid w:val="00785640"/>
    <w:rsid w:val="00786A67"/>
    <w:rsid w:val="00786D80"/>
    <w:rsid w:val="007870C5"/>
    <w:rsid w:val="007870C6"/>
    <w:rsid w:val="00787B24"/>
    <w:rsid w:val="007904B1"/>
    <w:rsid w:val="007905AB"/>
    <w:rsid w:val="007919D9"/>
    <w:rsid w:val="00791A0F"/>
    <w:rsid w:val="00792D33"/>
    <w:rsid w:val="00792E3A"/>
    <w:rsid w:val="007943C9"/>
    <w:rsid w:val="00795836"/>
    <w:rsid w:val="00795CD6"/>
    <w:rsid w:val="0079616D"/>
    <w:rsid w:val="00796AA8"/>
    <w:rsid w:val="00796C99"/>
    <w:rsid w:val="00796DB3"/>
    <w:rsid w:val="00797283"/>
    <w:rsid w:val="007978A8"/>
    <w:rsid w:val="00797C34"/>
    <w:rsid w:val="007A0259"/>
    <w:rsid w:val="007A0294"/>
    <w:rsid w:val="007A0301"/>
    <w:rsid w:val="007A103F"/>
    <w:rsid w:val="007A119C"/>
    <w:rsid w:val="007A254B"/>
    <w:rsid w:val="007A286B"/>
    <w:rsid w:val="007A28CC"/>
    <w:rsid w:val="007A2C95"/>
    <w:rsid w:val="007A322C"/>
    <w:rsid w:val="007A3E93"/>
    <w:rsid w:val="007A4A82"/>
    <w:rsid w:val="007A575B"/>
    <w:rsid w:val="007A61CA"/>
    <w:rsid w:val="007A620B"/>
    <w:rsid w:val="007A690F"/>
    <w:rsid w:val="007A6D8F"/>
    <w:rsid w:val="007A6FFF"/>
    <w:rsid w:val="007A7204"/>
    <w:rsid w:val="007A74FC"/>
    <w:rsid w:val="007A7C22"/>
    <w:rsid w:val="007B034D"/>
    <w:rsid w:val="007B03C0"/>
    <w:rsid w:val="007B0837"/>
    <w:rsid w:val="007B1140"/>
    <w:rsid w:val="007B127E"/>
    <w:rsid w:val="007B146F"/>
    <w:rsid w:val="007B1ECA"/>
    <w:rsid w:val="007B20E3"/>
    <w:rsid w:val="007B25B3"/>
    <w:rsid w:val="007B2F89"/>
    <w:rsid w:val="007B32D0"/>
    <w:rsid w:val="007B3474"/>
    <w:rsid w:val="007B3479"/>
    <w:rsid w:val="007B38BA"/>
    <w:rsid w:val="007B3BE3"/>
    <w:rsid w:val="007B42E0"/>
    <w:rsid w:val="007B4C7D"/>
    <w:rsid w:val="007B502B"/>
    <w:rsid w:val="007B50C7"/>
    <w:rsid w:val="007B53EA"/>
    <w:rsid w:val="007B680E"/>
    <w:rsid w:val="007B740B"/>
    <w:rsid w:val="007C0024"/>
    <w:rsid w:val="007C0337"/>
    <w:rsid w:val="007C0645"/>
    <w:rsid w:val="007C0EED"/>
    <w:rsid w:val="007C11DD"/>
    <w:rsid w:val="007C1302"/>
    <w:rsid w:val="007C1A62"/>
    <w:rsid w:val="007C2E37"/>
    <w:rsid w:val="007C2F33"/>
    <w:rsid w:val="007C32E1"/>
    <w:rsid w:val="007C38C4"/>
    <w:rsid w:val="007C4517"/>
    <w:rsid w:val="007C4920"/>
    <w:rsid w:val="007C5073"/>
    <w:rsid w:val="007C601D"/>
    <w:rsid w:val="007C64BB"/>
    <w:rsid w:val="007C66BC"/>
    <w:rsid w:val="007C6DAD"/>
    <w:rsid w:val="007C72FB"/>
    <w:rsid w:val="007C78FB"/>
    <w:rsid w:val="007D02AB"/>
    <w:rsid w:val="007D0A7B"/>
    <w:rsid w:val="007D15BC"/>
    <w:rsid w:val="007D16B4"/>
    <w:rsid w:val="007D176D"/>
    <w:rsid w:val="007D17C2"/>
    <w:rsid w:val="007D18DA"/>
    <w:rsid w:val="007D18EE"/>
    <w:rsid w:val="007D1BD7"/>
    <w:rsid w:val="007D2A9F"/>
    <w:rsid w:val="007D3203"/>
    <w:rsid w:val="007D4291"/>
    <w:rsid w:val="007D50B7"/>
    <w:rsid w:val="007D5AA9"/>
    <w:rsid w:val="007D6175"/>
    <w:rsid w:val="007D6301"/>
    <w:rsid w:val="007D6A1A"/>
    <w:rsid w:val="007E11E7"/>
    <w:rsid w:val="007E1772"/>
    <w:rsid w:val="007E2349"/>
    <w:rsid w:val="007E266A"/>
    <w:rsid w:val="007E4289"/>
    <w:rsid w:val="007E42FA"/>
    <w:rsid w:val="007E45CA"/>
    <w:rsid w:val="007E54A5"/>
    <w:rsid w:val="007E6FF7"/>
    <w:rsid w:val="007E745B"/>
    <w:rsid w:val="007F07C6"/>
    <w:rsid w:val="007F174F"/>
    <w:rsid w:val="007F18AC"/>
    <w:rsid w:val="007F1CBF"/>
    <w:rsid w:val="007F30BC"/>
    <w:rsid w:val="007F31A5"/>
    <w:rsid w:val="007F352B"/>
    <w:rsid w:val="007F3935"/>
    <w:rsid w:val="007F3F46"/>
    <w:rsid w:val="007F4F32"/>
    <w:rsid w:val="007F6203"/>
    <w:rsid w:val="007F686E"/>
    <w:rsid w:val="007F7559"/>
    <w:rsid w:val="007F7A8E"/>
    <w:rsid w:val="008000F0"/>
    <w:rsid w:val="008002E2"/>
    <w:rsid w:val="00800916"/>
    <w:rsid w:val="00800F07"/>
    <w:rsid w:val="00801202"/>
    <w:rsid w:val="008014AB"/>
    <w:rsid w:val="00802340"/>
    <w:rsid w:val="00802ED3"/>
    <w:rsid w:val="00803241"/>
    <w:rsid w:val="0080340B"/>
    <w:rsid w:val="00803657"/>
    <w:rsid w:val="0080438E"/>
    <w:rsid w:val="00804D4D"/>
    <w:rsid w:val="0080504B"/>
    <w:rsid w:val="0080505D"/>
    <w:rsid w:val="00806A0C"/>
    <w:rsid w:val="00807304"/>
    <w:rsid w:val="00807C01"/>
    <w:rsid w:val="008105FB"/>
    <w:rsid w:val="00810640"/>
    <w:rsid w:val="008106EA"/>
    <w:rsid w:val="00810746"/>
    <w:rsid w:val="0081079F"/>
    <w:rsid w:val="008111E4"/>
    <w:rsid w:val="008120D2"/>
    <w:rsid w:val="00812849"/>
    <w:rsid w:val="00812AEA"/>
    <w:rsid w:val="00812DF6"/>
    <w:rsid w:val="0081451C"/>
    <w:rsid w:val="00815598"/>
    <w:rsid w:val="0081590B"/>
    <w:rsid w:val="00815A9B"/>
    <w:rsid w:val="008163BF"/>
    <w:rsid w:val="00817068"/>
    <w:rsid w:val="008220C2"/>
    <w:rsid w:val="00823304"/>
    <w:rsid w:val="0082340A"/>
    <w:rsid w:val="0082347F"/>
    <w:rsid w:val="0082373B"/>
    <w:rsid w:val="00823860"/>
    <w:rsid w:val="00823A05"/>
    <w:rsid w:val="00823A6A"/>
    <w:rsid w:val="00824C30"/>
    <w:rsid w:val="00825D97"/>
    <w:rsid w:val="00825E44"/>
    <w:rsid w:val="00826AC3"/>
    <w:rsid w:val="00826C46"/>
    <w:rsid w:val="00827400"/>
    <w:rsid w:val="0082766A"/>
    <w:rsid w:val="00830621"/>
    <w:rsid w:val="008307C7"/>
    <w:rsid w:val="00830F2C"/>
    <w:rsid w:val="008317FC"/>
    <w:rsid w:val="00831B69"/>
    <w:rsid w:val="00831FF6"/>
    <w:rsid w:val="00832523"/>
    <w:rsid w:val="00832A4B"/>
    <w:rsid w:val="00832B03"/>
    <w:rsid w:val="00833A6A"/>
    <w:rsid w:val="00833C3E"/>
    <w:rsid w:val="00834008"/>
    <w:rsid w:val="008342D9"/>
    <w:rsid w:val="008346A0"/>
    <w:rsid w:val="00834841"/>
    <w:rsid w:val="00834A28"/>
    <w:rsid w:val="00834BC6"/>
    <w:rsid w:val="00835512"/>
    <w:rsid w:val="008361E2"/>
    <w:rsid w:val="00836C05"/>
    <w:rsid w:val="00836E6F"/>
    <w:rsid w:val="0083748A"/>
    <w:rsid w:val="00837DB2"/>
    <w:rsid w:val="00840161"/>
    <w:rsid w:val="008404B8"/>
    <w:rsid w:val="00840A65"/>
    <w:rsid w:val="0084168F"/>
    <w:rsid w:val="00841753"/>
    <w:rsid w:val="008427C1"/>
    <w:rsid w:val="00842A44"/>
    <w:rsid w:val="00842E23"/>
    <w:rsid w:val="0084301C"/>
    <w:rsid w:val="00843771"/>
    <w:rsid w:val="00844534"/>
    <w:rsid w:val="00844911"/>
    <w:rsid w:val="008450A8"/>
    <w:rsid w:val="00845559"/>
    <w:rsid w:val="008457F2"/>
    <w:rsid w:val="0084595B"/>
    <w:rsid w:val="00845D4E"/>
    <w:rsid w:val="00846EA3"/>
    <w:rsid w:val="00846ECE"/>
    <w:rsid w:val="00847A65"/>
    <w:rsid w:val="00850091"/>
    <w:rsid w:val="00850CF4"/>
    <w:rsid w:val="00851609"/>
    <w:rsid w:val="008517EF"/>
    <w:rsid w:val="00852D59"/>
    <w:rsid w:val="00853201"/>
    <w:rsid w:val="008532B3"/>
    <w:rsid w:val="00853D43"/>
    <w:rsid w:val="00853F06"/>
    <w:rsid w:val="008546FC"/>
    <w:rsid w:val="008553CA"/>
    <w:rsid w:val="008556C6"/>
    <w:rsid w:val="00855A01"/>
    <w:rsid w:val="008561F6"/>
    <w:rsid w:val="00856B02"/>
    <w:rsid w:val="00856C87"/>
    <w:rsid w:val="0085722D"/>
    <w:rsid w:val="00857EE3"/>
    <w:rsid w:val="00857F0C"/>
    <w:rsid w:val="00860FEC"/>
    <w:rsid w:val="00861578"/>
    <w:rsid w:val="0086171E"/>
    <w:rsid w:val="00861C0C"/>
    <w:rsid w:val="00862B72"/>
    <w:rsid w:val="00862CD9"/>
    <w:rsid w:val="00863FD9"/>
    <w:rsid w:val="00864089"/>
    <w:rsid w:val="008646DF"/>
    <w:rsid w:val="008649B3"/>
    <w:rsid w:val="00864ABF"/>
    <w:rsid w:val="00864D00"/>
    <w:rsid w:val="008651AF"/>
    <w:rsid w:val="00865403"/>
    <w:rsid w:val="00866DD4"/>
    <w:rsid w:val="00866EB7"/>
    <w:rsid w:val="0086784A"/>
    <w:rsid w:val="00870132"/>
    <w:rsid w:val="008706F3"/>
    <w:rsid w:val="00870D09"/>
    <w:rsid w:val="00871BF4"/>
    <w:rsid w:val="00873597"/>
    <w:rsid w:val="00873638"/>
    <w:rsid w:val="00873DB3"/>
    <w:rsid w:val="008742A4"/>
    <w:rsid w:val="008759A0"/>
    <w:rsid w:val="008762A6"/>
    <w:rsid w:val="00876368"/>
    <w:rsid w:val="00876972"/>
    <w:rsid w:val="00877273"/>
    <w:rsid w:val="0087744B"/>
    <w:rsid w:val="008803EE"/>
    <w:rsid w:val="008807B6"/>
    <w:rsid w:val="00880FB9"/>
    <w:rsid w:val="00881A01"/>
    <w:rsid w:val="00881AA1"/>
    <w:rsid w:val="00881E9B"/>
    <w:rsid w:val="00881F4D"/>
    <w:rsid w:val="00882174"/>
    <w:rsid w:val="0088287E"/>
    <w:rsid w:val="00882B2B"/>
    <w:rsid w:val="00883469"/>
    <w:rsid w:val="0088361E"/>
    <w:rsid w:val="00883A0C"/>
    <w:rsid w:val="00884D71"/>
    <w:rsid w:val="0088522E"/>
    <w:rsid w:val="00886FF3"/>
    <w:rsid w:val="008873EB"/>
    <w:rsid w:val="00887A17"/>
    <w:rsid w:val="00891152"/>
    <w:rsid w:val="00891168"/>
    <w:rsid w:val="00891176"/>
    <w:rsid w:val="00891243"/>
    <w:rsid w:val="008922A8"/>
    <w:rsid w:val="008938C9"/>
    <w:rsid w:val="00893AF6"/>
    <w:rsid w:val="00893EDD"/>
    <w:rsid w:val="00893F8E"/>
    <w:rsid w:val="00894740"/>
    <w:rsid w:val="00894F9A"/>
    <w:rsid w:val="008963A2"/>
    <w:rsid w:val="008978A7"/>
    <w:rsid w:val="00897B33"/>
    <w:rsid w:val="00897EF2"/>
    <w:rsid w:val="008A0412"/>
    <w:rsid w:val="008A0695"/>
    <w:rsid w:val="008A0D12"/>
    <w:rsid w:val="008A1538"/>
    <w:rsid w:val="008A16AE"/>
    <w:rsid w:val="008A3124"/>
    <w:rsid w:val="008A3EDF"/>
    <w:rsid w:val="008A4701"/>
    <w:rsid w:val="008A5DC4"/>
    <w:rsid w:val="008A5E48"/>
    <w:rsid w:val="008A5F86"/>
    <w:rsid w:val="008A5FB6"/>
    <w:rsid w:val="008A686C"/>
    <w:rsid w:val="008A6B0D"/>
    <w:rsid w:val="008A731A"/>
    <w:rsid w:val="008A7618"/>
    <w:rsid w:val="008A7DD7"/>
    <w:rsid w:val="008B058B"/>
    <w:rsid w:val="008B06DA"/>
    <w:rsid w:val="008B0877"/>
    <w:rsid w:val="008B0F86"/>
    <w:rsid w:val="008B10EF"/>
    <w:rsid w:val="008B1245"/>
    <w:rsid w:val="008B1FDE"/>
    <w:rsid w:val="008B21FC"/>
    <w:rsid w:val="008B2B2D"/>
    <w:rsid w:val="008B3363"/>
    <w:rsid w:val="008B493F"/>
    <w:rsid w:val="008B4E12"/>
    <w:rsid w:val="008B4F4F"/>
    <w:rsid w:val="008B558E"/>
    <w:rsid w:val="008B6AED"/>
    <w:rsid w:val="008B74DF"/>
    <w:rsid w:val="008B75FF"/>
    <w:rsid w:val="008B7B28"/>
    <w:rsid w:val="008C117F"/>
    <w:rsid w:val="008C11A6"/>
    <w:rsid w:val="008C12D0"/>
    <w:rsid w:val="008C1707"/>
    <w:rsid w:val="008C1973"/>
    <w:rsid w:val="008C1B9D"/>
    <w:rsid w:val="008C22AE"/>
    <w:rsid w:val="008C2D41"/>
    <w:rsid w:val="008C374C"/>
    <w:rsid w:val="008C3C00"/>
    <w:rsid w:val="008C59BA"/>
    <w:rsid w:val="008C5B88"/>
    <w:rsid w:val="008C5E30"/>
    <w:rsid w:val="008C60C2"/>
    <w:rsid w:val="008C6143"/>
    <w:rsid w:val="008C6F99"/>
    <w:rsid w:val="008C79E6"/>
    <w:rsid w:val="008C7F32"/>
    <w:rsid w:val="008C7F39"/>
    <w:rsid w:val="008D051E"/>
    <w:rsid w:val="008D0594"/>
    <w:rsid w:val="008D05F6"/>
    <w:rsid w:val="008D0FCA"/>
    <w:rsid w:val="008D2175"/>
    <w:rsid w:val="008D3063"/>
    <w:rsid w:val="008D360B"/>
    <w:rsid w:val="008D3BF0"/>
    <w:rsid w:val="008D4331"/>
    <w:rsid w:val="008D4350"/>
    <w:rsid w:val="008D4C76"/>
    <w:rsid w:val="008D4F0B"/>
    <w:rsid w:val="008D5B16"/>
    <w:rsid w:val="008D5FF8"/>
    <w:rsid w:val="008D6196"/>
    <w:rsid w:val="008D62E1"/>
    <w:rsid w:val="008D6F54"/>
    <w:rsid w:val="008D7D77"/>
    <w:rsid w:val="008E08CA"/>
    <w:rsid w:val="008E1377"/>
    <w:rsid w:val="008E1857"/>
    <w:rsid w:val="008E1EA5"/>
    <w:rsid w:val="008E2553"/>
    <w:rsid w:val="008E2A64"/>
    <w:rsid w:val="008E2CBF"/>
    <w:rsid w:val="008E59E0"/>
    <w:rsid w:val="008E5D63"/>
    <w:rsid w:val="008E66D1"/>
    <w:rsid w:val="008E69B1"/>
    <w:rsid w:val="008E6A67"/>
    <w:rsid w:val="008E6CA2"/>
    <w:rsid w:val="008E74B3"/>
    <w:rsid w:val="008F01FF"/>
    <w:rsid w:val="008F0A8A"/>
    <w:rsid w:val="008F0B29"/>
    <w:rsid w:val="008F0FA8"/>
    <w:rsid w:val="008F11F2"/>
    <w:rsid w:val="008F17F3"/>
    <w:rsid w:val="008F28DF"/>
    <w:rsid w:val="008F3494"/>
    <w:rsid w:val="008F358E"/>
    <w:rsid w:val="008F35E9"/>
    <w:rsid w:val="008F40E8"/>
    <w:rsid w:val="008F4537"/>
    <w:rsid w:val="008F5239"/>
    <w:rsid w:val="008F5B16"/>
    <w:rsid w:val="008F5FC5"/>
    <w:rsid w:val="008F6326"/>
    <w:rsid w:val="008F68D7"/>
    <w:rsid w:val="008F7790"/>
    <w:rsid w:val="008F78AC"/>
    <w:rsid w:val="008F78F1"/>
    <w:rsid w:val="00900185"/>
    <w:rsid w:val="0090280D"/>
    <w:rsid w:val="00902C6F"/>
    <w:rsid w:val="00903F03"/>
    <w:rsid w:val="0090420F"/>
    <w:rsid w:val="00904490"/>
    <w:rsid w:val="00904C4F"/>
    <w:rsid w:val="00904D2B"/>
    <w:rsid w:val="00904EE6"/>
    <w:rsid w:val="00904F83"/>
    <w:rsid w:val="009054D2"/>
    <w:rsid w:val="009070AE"/>
    <w:rsid w:val="00907126"/>
    <w:rsid w:val="00907D25"/>
    <w:rsid w:val="00907FE8"/>
    <w:rsid w:val="009104DA"/>
    <w:rsid w:val="009104DF"/>
    <w:rsid w:val="00910977"/>
    <w:rsid w:val="00910F71"/>
    <w:rsid w:val="00910FA2"/>
    <w:rsid w:val="00911013"/>
    <w:rsid w:val="00911051"/>
    <w:rsid w:val="009119E3"/>
    <w:rsid w:val="00911B56"/>
    <w:rsid w:val="00913721"/>
    <w:rsid w:val="00913D80"/>
    <w:rsid w:val="009140F1"/>
    <w:rsid w:val="00914A6D"/>
    <w:rsid w:val="009154B2"/>
    <w:rsid w:val="00915A2D"/>
    <w:rsid w:val="00915A33"/>
    <w:rsid w:val="0091644D"/>
    <w:rsid w:val="009164C3"/>
    <w:rsid w:val="009167A9"/>
    <w:rsid w:val="00916C20"/>
    <w:rsid w:val="00916F42"/>
    <w:rsid w:val="0092014E"/>
    <w:rsid w:val="00920BD2"/>
    <w:rsid w:val="00921906"/>
    <w:rsid w:val="00921DFF"/>
    <w:rsid w:val="0092267A"/>
    <w:rsid w:val="00922A27"/>
    <w:rsid w:val="00922FA0"/>
    <w:rsid w:val="00923308"/>
    <w:rsid w:val="00923511"/>
    <w:rsid w:val="009235E4"/>
    <w:rsid w:val="00923AB6"/>
    <w:rsid w:val="00924303"/>
    <w:rsid w:val="0092568B"/>
    <w:rsid w:val="00925AF6"/>
    <w:rsid w:val="00925D64"/>
    <w:rsid w:val="00925E40"/>
    <w:rsid w:val="00925E55"/>
    <w:rsid w:val="00925FDD"/>
    <w:rsid w:val="0092623C"/>
    <w:rsid w:val="009263AA"/>
    <w:rsid w:val="00927481"/>
    <w:rsid w:val="009278E0"/>
    <w:rsid w:val="00927B3F"/>
    <w:rsid w:val="00927BFA"/>
    <w:rsid w:val="00927E18"/>
    <w:rsid w:val="0093034E"/>
    <w:rsid w:val="00930970"/>
    <w:rsid w:val="00930AA9"/>
    <w:rsid w:val="00931009"/>
    <w:rsid w:val="00931D57"/>
    <w:rsid w:val="00931FB8"/>
    <w:rsid w:val="00933275"/>
    <w:rsid w:val="00933AAA"/>
    <w:rsid w:val="00933EBF"/>
    <w:rsid w:val="0093417D"/>
    <w:rsid w:val="009353AE"/>
    <w:rsid w:val="00935A3A"/>
    <w:rsid w:val="00935EA0"/>
    <w:rsid w:val="00936EC1"/>
    <w:rsid w:val="00936EE5"/>
    <w:rsid w:val="00937DD8"/>
    <w:rsid w:val="00940030"/>
    <w:rsid w:val="009400A5"/>
    <w:rsid w:val="00940119"/>
    <w:rsid w:val="00940338"/>
    <w:rsid w:val="00940E2B"/>
    <w:rsid w:val="0094120A"/>
    <w:rsid w:val="0094217C"/>
    <w:rsid w:val="0094242C"/>
    <w:rsid w:val="00942F07"/>
    <w:rsid w:val="00943991"/>
    <w:rsid w:val="00944D92"/>
    <w:rsid w:val="00944E70"/>
    <w:rsid w:val="009457B7"/>
    <w:rsid w:val="00946140"/>
    <w:rsid w:val="00947EAA"/>
    <w:rsid w:val="00950510"/>
    <w:rsid w:val="00950F78"/>
    <w:rsid w:val="00950FD0"/>
    <w:rsid w:val="009516B2"/>
    <w:rsid w:val="0095256E"/>
    <w:rsid w:val="00952D2C"/>
    <w:rsid w:val="009548AB"/>
    <w:rsid w:val="009557A9"/>
    <w:rsid w:val="0095610A"/>
    <w:rsid w:val="009572CB"/>
    <w:rsid w:val="00957DF4"/>
    <w:rsid w:val="009605B5"/>
    <w:rsid w:val="00960D55"/>
    <w:rsid w:val="009618D7"/>
    <w:rsid w:val="0096256D"/>
    <w:rsid w:val="009625EC"/>
    <w:rsid w:val="0096261B"/>
    <w:rsid w:val="00963D39"/>
    <w:rsid w:val="00964391"/>
    <w:rsid w:val="009647A7"/>
    <w:rsid w:val="00964D5C"/>
    <w:rsid w:val="0096544C"/>
    <w:rsid w:val="0096584A"/>
    <w:rsid w:val="00966939"/>
    <w:rsid w:val="00966EB4"/>
    <w:rsid w:val="0096719B"/>
    <w:rsid w:val="009676E5"/>
    <w:rsid w:val="00967ABA"/>
    <w:rsid w:val="009707E6"/>
    <w:rsid w:val="00971510"/>
    <w:rsid w:val="00971B3D"/>
    <w:rsid w:val="00972114"/>
    <w:rsid w:val="00972C70"/>
    <w:rsid w:val="0097327A"/>
    <w:rsid w:val="00974501"/>
    <w:rsid w:val="00974B23"/>
    <w:rsid w:val="00974C52"/>
    <w:rsid w:val="00974C6C"/>
    <w:rsid w:val="00974FE4"/>
    <w:rsid w:val="00975ACB"/>
    <w:rsid w:val="00976213"/>
    <w:rsid w:val="009763DE"/>
    <w:rsid w:val="009778DC"/>
    <w:rsid w:val="00977C09"/>
    <w:rsid w:val="00977F55"/>
    <w:rsid w:val="0098078F"/>
    <w:rsid w:val="009813CF"/>
    <w:rsid w:val="009814A0"/>
    <w:rsid w:val="00981DF2"/>
    <w:rsid w:val="00981F5D"/>
    <w:rsid w:val="00982918"/>
    <w:rsid w:val="0098341B"/>
    <w:rsid w:val="009837A5"/>
    <w:rsid w:val="009847D9"/>
    <w:rsid w:val="00984FE2"/>
    <w:rsid w:val="009856FF"/>
    <w:rsid w:val="009870DB"/>
    <w:rsid w:val="0098756F"/>
    <w:rsid w:val="009904CC"/>
    <w:rsid w:val="00991116"/>
    <w:rsid w:val="0099149B"/>
    <w:rsid w:val="00991A75"/>
    <w:rsid w:val="00993BA3"/>
    <w:rsid w:val="00994581"/>
    <w:rsid w:val="009949E0"/>
    <w:rsid w:val="00994B0F"/>
    <w:rsid w:val="009954CE"/>
    <w:rsid w:val="009960AC"/>
    <w:rsid w:val="009A0170"/>
    <w:rsid w:val="009A1374"/>
    <w:rsid w:val="009A18EC"/>
    <w:rsid w:val="009A20D9"/>
    <w:rsid w:val="009A2223"/>
    <w:rsid w:val="009A2413"/>
    <w:rsid w:val="009A258B"/>
    <w:rsid w:val="009A2DA0"/>
    <w:rsid w:val="009A3C56"/>
    <w:rsid w:val="009A3CCB"/>
    <w:rsid w:val="009A4003"/>
    <w:rsid w:val="009A437E"/>
    <w:rsid w:val="009A45B3"/>
    <w:rsid w:val="009A4CA6"/>
    <w:rsid w:val="009A4EED"/>
    <w:rsid w:val="009A5726"/>
    <w:rsid w:val="009A593B"/>
    <w:rsid w:val="009A63F5"/>
    <w:rsid w:val="009A6AC9"/>
    <w:rsid w:val="009A6B7F"/>
    <w:rsid w:val="009A7935"/>
    <w:rsid w:val="009B0C63"/>
    <w:rsid w:val="009B0FAB"/>
    <w:rsid w:val="009B1122"/>
    <w:rsid w:val="009B17AB"/>
    <w:rsid w:val="009B2A00"/>
    <w:rsid w:val="009B3DD8"/>
    <w:rsid w:val="009B411B"/>
    <w:rsid w:val="009B4361"/>
    <w:rsid w:val="009B437B"/>
    <w:rsid w:val="009B4B52"/>
    <w:rsid w:val="009B50A1"/>
    <w:rsid w:val="009B5372"/>
    <w:rsid w:val="009B53E1"/>
    <w:rsid w:val="009B5966"/>
    <w:rsid w:val="009B70FD"/>
    <w:rsid w:val="009C0822"/>
    <w:rsid w:val="009C1745"/>
    <w:rsid w:val="009C2519"/>
    <w:rsid w:val="009C2E6E"/>
    <w:rsid w:val="009C411E"/>
    <w:rsid w:val="009C431A"/>
    <w:rsid w:val="009C45D1"/>
    <w:rsid w:val="009C5136"/>
    <w:rsid w:val="009C6DC2"/>
    <w:rsid w:val="009D1C84"/>
    <w:rsid w:val="009D1E22"/>
    <w:rsid w:val="009D21A3"/>
    <w:rsid w:val="009D28AC"/>
    <w:rsid w:val="009D2D6B"/>
    <w:rsid w:val="009D40C5"/>
    <w:rsid w:val="009D4332"/>
    <w:rsid w:val="009D43D1"/>
    <w:rsid w:val="009D4CA2"/>
    <w:rsid w:val="009D57D7"/>
    <w:rsid w:val="009D6F22"/>
    <w:rsid w:val="009D6FED"/>
    <w:rsid w:val="009D7331"/>
    <w:rsid w:val="009D7485"/>
    <w:rsid w:val="009D75FF"/>
    <w:rsid w:val="009E0BDF"/>
    <w:rsid w:val="009E1803"/>
    <w:rsid w:val="009E1A19"/>
    <w:rsid w:val="009E21CE"/>
    <w:rsid w:val="009E250A"/>
    <w:rsid w:val="009E4357"/>
    <w:rsid w:val="009E4B0B"/>
    <w:rsid w:val="009E4E26"/>
    <w:rsid w:val="009E50E1"/>
    <w:rsid w:val="009E5B49"/>
    <w:rsid w:val="009E60D1"/>
    <w:rsid w:val="009E6500"/>
    <w:rsid w:val="009E7584"/>
    <w:rsid w:val="009F08DC"/>
    <w:rsid w:val="009F1465"/>
    <w:rsid w:val="009F1871"/>
    <w:rsid w:val="009F1875"/>
    <w:rsid w:val="009F2018"/>
    <w:rsid w:val="009F29BA"/>
    <w:rsid w:val="009F2BC3"/>
    <w:rsid w:val="009F2F43"/>
    <w:rsid w:val="009F2FC5"/>
    <w:rsid w:val="009F3611"/>
    <w:rsid w:val="009F3DAD"/>
    <w:rsid w:val="009F4324"/>
    <w:rsid w:val="009F48E4"/>
    <w:rsid w:val="009F50C3"/>
    <w:rsid w:val="009F5CCD"/>
    <w:rsid w:val="009F66E1"/>
    <w:rsid w:val="009F676C"/>
    <w:rsid w:val="009F67A4"/>
    <w:rsid w:val="009F6E94"/>
    <w:rsid w:val="00A001C3"/>
    <w:rsid w:val="00A008A4"/>
    <w:rsid w:val="00A00F9D"/>
    <w:rsid w:val="00A01C41"/>
    <w:rsid w:val="00A025DA"/>
    <w:rsid w:val="00A029D1"/>
    <w:rsid w:val="00A03907"/>
    <w:rsid w:val="00A04087"/>
    <w:rsid w:val="00A04C68"/>
    <w:rsid w:val="00A06820"/>
    <w:rsid w:val="00A06BAE"/>
    <w:rsid w:val="00A06BE8"/>
    <w:rsid w:val="00A0775F"/>
    <w:rsid w:val="00A1041E"/>
    <w:rsid w:val="00A10D2C"/>
    <w:rsid w:val="00A127A1"/>
    <w:rsid w:val="00A12E14"/>
    <w:rsid w:val="00A13711"/>
    <w:rsid w:val="00A14234"/>
    <w:rsid w:val="00A149CE"/>
    <w:rsid w:val="00A15692"/>
    <w:rsid w:val="00A15B35"/>
    <w:rsid w:val="00A15DAB"/>
    <w:rsid w:val="00A169FE"/>
    <w:rsid w:val="00A16B7B"/>
    <w:rsid w:val="00A178B0"/>
    <w:rsid w:val="00A20EAE"/>
    <w:rsid w:val="00A214E0"/>
    <w:rsid w:val="00A215B2"/>
    <w:rsid w:val="00A227A5"/>
    <w:rsid w:val="00A2298E"/>
    <w:rsid w:val="00A22C85"/>
    <w:rsid w:val="00A23266"/>
    <w:rsid w:val="00A234C4"/>
    <w:rsid w:val="00A2430C"/>
    <w:rsid w:val="00A24622"/>
    <w:rsid w:val="00A24E94"/>
    <w:rsid w:val="00A25840"/>
    <w:rsid w:val="00A26500"/>
    <w:rsid w:val="00A2698C"/>
    <w:rsid w:val="00A27273"/>
    <w:rsid w:val="00A274EC"/>
    <w:rsid w:val="00A278CF"/>
    <w:rsid w:val="00A3108C"/>
    <w:rsid w:val="00A315A2"/>
    <w:rsid w:val="00A32003"/>
    <w:rsid w:val="00A3210A"/>
    <w:rsid w:val="00A322B6"/>
    <w:rsid w:val="00A324D0"/>
    <w:rsid w:val="00A32863"/>
    <w:rsid w:val="00A33DE2"/>
    <w:rsid w:val="00A33F95"/>
    <w:rsid w:val="00A3419B"/>
    <w:rsid w:val="00A348B4"/>
    <w:rsid w:val="00A36001"/>
    <w:rsid w:val="00A363A1"/>
    <w:rsid w:val="00A365DD"/>
    <w:rsid w:val="00A3691A"/>
    <w:rsid w:val="00A36939"/>
    <w:rsid w:val="00A37127"/>
    <w:rsid w:val="00A37971"/>
    <w:rsid w:val="00A37D0F"/>
    <w:rsid w:val="00A4021B"/>
    <w:rsid w:val="00A40D44"/>
    <w:rsid w:val="00A40E1B"/>
    <w:rsid w:val="00A40E24"/>
    <w:rsid w:val="00A41456"/>
    <w:rsid w:val="00A414CD"/>
    <w:rsid w:val="00A41909"/>
    <w:rsid w:val="00A42571"/>
    <w:rsid w:val="00A42B9E"/>
    <w:rsid w:val="00A436C7"/>
    <w:rsid w:val="00A44344"/>
    <w:rsid w:val="00A44CAD"/>
    <w:rsid w:val="00A45201"/>
    <w:rsid w:val="00A45EBA"/>
    <w:rsid w:val="00A46CED"/>
    <w:rsid w:val="00A46EAF"/>
    <w:rsid w:val="00A46FFE"/>
    <w:rsid w:val="00A470EB"/>
    <w:rsid w:val="00A472D5"/>
    <w:rsid w:val="00A50204"/>
    <w:rsid w:val="00A50232"/>
    <w:rsid w:val="00A50CD7"/>
    <w:rsid w:val="00A513A1"/>
    <w:rsid w:val="00A51FF4"/>
    <w:rsid w:val="00A52432"/>
    <w:rsid w:val="00A52F4E"/>
    <w:rsid w:val="00A537C9"/>
    <w:rsid w:val="00A5426A"/>
    <w:rsid w:val="00A5428E"/>
    <w:rsid w:val="00A542C7"/>
    <w:rsid w:val="00A5439B"/>
    <w:rsid w:val="00A5464A"/>
    <w:rsid w:val="00A54E1C"/>
    <w:rsid w:val="00A55BAB"/>
    <w:rsid w:val="00A55F35"/>
    <w:rsid w:val="00A563D6"/>
    <w:rsid w:val="00A56E55"/>
    <w:rsid w:val="00A575B0"/>
    <w:rsid w:val="00A60432"/>
    <w:rsid w:val="00A6092F"/>
    <w:rsid w:val="00A60F76"/>
    <w:rsid w:val="00A6179F"/>
    <w:rsid w:val="00A6265F"/>
    <w:rsid w:val="00A62805"/>
    <w:rsid w:val="00A62D14"/>
    <w:rsid w:val="00A62DA4"/>
    <w:rsid w:val="00A631CD"/>
    <w:rsid w:val="00A63413"/>
    <w:rsid w:val="00A63FC9"/>
    <w:rsid w:val="00A6400F"/>
    <w:rsid w:val="00A643EC"/>
    <w:rsid w:val="00A64E8B"/>
    <w:rsid w:val="00A654C0"/>
    <w:rsid w:val="00A65FBE"/>
    <w:rsid w:val="00A666DB"/>
    <w:rsid w:val="00A66EB8"/>
    <w:rsid w:val="00A6700C"/>
    <w:rsid w:val="00A675ED"/>
    <w:rsid w:val="00A67C08"/>
    <w:rsid w:val="00A70125"/>
    <w:rsid w:val="00A705D8"/>
    <w:rsid w:val="00A71152"/>
    <w:rsid w:val="00A71515"/>
    <w:rsid w:val="00A717F4"/>
    <w:rsid w:val="00A72D53"/>
    <w:rsid w:val="00A731C6"/>
    <w:rsid w:val="00A736AA"/>
    <w:rsid w:val="00A73E10"/>
    <w:rsid w:val="00A73F9D"/>
    <w:rsid w:val="00A74B61"/>
    <w:rsid w:val="00A75406"/>
    <w:rsid w:val="00A758E9"/>
    <w:rsid w:val="00A759EA"/>
    <w:rsid w:val="00A777BA"/>
    <w:rsid w:val="00A80A06"/>
    <w:rsid w:val="00A81656"/>
    <w:rsid w:val="00A822E1"/>
    <w:rsid w:val="00A823AC"/>
    <w:rsid w:val="00A82475"/>
    <w:rsid w:val="00A83650"/>
    <w:rsid w:val="00A83A21"/>
    <w:rsid w:val="00A83D40"/>
    <w:rsid w:val="00A84074"/>
    <w:rsid w:val="00A84BEC"/>
    <w:rsid w:val="00A85276"/>
    <w:rsid w:val="00A8535A"/>
    <w:rsid w:val="00A8580A"/>
    <w:rsid w:val="00A858A1"/>
    <w:rsid w:val="00A8594F"/>
    <w:rsid w:val="00A860CC"/>
    <w:rsid w:val="00A86E74"/>
    <w:rsid w:val="00A874A6"/>
    <w:rsid w:val="00A87FE5"/>
    <w:rsid w:val="00A90C8F"/>
    <w:rsid w:val="00A91DC2"/>
    <w:rsid w:val="00A91F96"/>
    <w:rsid w:val="00A9264F"/>
    <w:rsid w:val="00A9368B"/>
    <w:rsid w:val="00A93694"/>
    <w:rsid w:val="00A93DD4"/>
    <w:rsid w:val="00A9467C"/>
    <w:rsid w:val="00A94A29"/>
    <w:rsid w:val="00A94BD7"/>
    <w:rsid w:val="00A9553C"/>
    <w:rsid w:val="00A95693"/>
    <w:rsid w:val="00A95AB5"/>
    <w:rsid w:val="00A9656A"/>
    <w:rsid w:val="00A96DF5"/>
    <w:rsid w:val="00A96E05"/>
    <w:rsid w:val="00A97645"/>
    <w:rsid w:val="00A9797C"/>
    <w:rsid w:val="00A97AA6"/>
    <w:rsid w:val="00A97FF7"/>
    <w:rsid w:val="00AA013D"/>
    <w:rsid w:val="00AA0985"/>
    <w:rsid w:val="00AA0A1D"/>
    <w:rsid w:val="00AA26DC"/>
    <w:rsid w:val="00AA43F4"/>
    <w:rsid w:val="00AA4AD1"/>
    <w:rsid w:val="00AA4F50"/>
    <w:rsid w:val="00AA5089"/>
    <w:rsid w:val="00AA53AF"/>
    <w:rsid w:val="00AA5DC4"/>
    <w:rsid w:val="00AA67BE"/>
    <w:rsid w:val="00AA6BE4"/>
    <w:rsid w:val="00AA74A2"/>
    <w:rsid w:val="00AB02BE"/>
    <w:rsid w:val="00AB0A1C"/>
    <w:rsid w:val="00AB0A7F"/>
    <w:rsid w:val="00AB18B5"/>
    <w:rsid w:val="00AB1A18"/>
    <w:rsid w:val="00AB27CB"/>
    <w:rsid w:val="00AB29CB"/>
    <w:rsid w:val="00AB31E5"/>
    <w:rsid w:val="00AB329F"/>
    <w:rsid w:val="00AB384D"/>
    <w:rsid w:val="00AB3C11"/>
    <w:rsid w:val="00AB4569"/>
    <w:rsid w:val="00AB4863"/>
    <w:rsid w:val="00AB4B68"/>
    <w:rsid w:val="00AB4CB8"/>
    <w:rsid w:val="00AB4DFA"/>
    <w:rsid w:val="00AB5035"/>
    <w:rsid w:val="00AB55C7"/>
    <w:rsid w:val="00AB575D"/>
    <w:rsid w:val="00AB587D"/>
    <w:rsid w:val="00AB59D9"/>
    <w:rsid w:val="00AB5E47"/>
    <w:rsid w:val="00AB611A"/>
    <w:rsid w:val="00AB6C52"/>
    <w:rsid w:val="00AB7204"/>
    <w:rsid w:val="00AB774A"/>
    <w:rsid w:val="00AC057D"/>
    <w:rsid w:val="00AC06F4"/>
    <w:rsid w:val="00AC1824"/>
    <w:rsid w:val="00AC1962"/>
    <w:rsid w:val="00AC198F"/>
    <w:rsid w:val="00AC19B8"/>
    <w:rsid w:val="00AC1EC9"/>
    <w:rsid w:val="00AC214D"/>
    <w:rsid w:val="00AC2843"/>
    <w:rsid w:val="00AC2CD4"/>
    <w:rsid w:val="00AC311D"/>
    <w:rsid w:val="00AC33F9"/>
    <w:rsid w:val="00AC3D08"/>
    <w:rsid w:val="00AC41D8"/>
    <w:rsid w:val="00AC630E"/>
    <w:rsid w:val="00AC6495"/>
    <w:rsid w:val="00AC786A"/>
    <w:rsid w:val="00AC7C94"/>
    <w:rsid w:val="00AD0547"/>
    <w:rsid w:val="00AD14A6"/>
    <w:rsid w:val="00AD37EB"/>
    <w:rsid w:val="00AD399D"/>
    <w:rsid w:val="00AD3C9C"/>
    <w:rsid w:val="00AD408B"/>
    <w:rsid w:val="00AD5253"/>
    <w:rsid w:val="00AD526C"/>
    <w:rsid w:val="00AD5F3B"/>
    <w:rsid w:val="00AD62E0"/>
    <w:rsid w:val="00AD6E3F"/>
    <w:rsid w:val="00AD7173"/>
    <w:rsid w:val="00AD7712"/>
    <w:rsid w:val="00AE011B"/>
    <w:rsid w:val="00AE0D78"/>
    <w:rsid w:val="00AE2284"/>
    <w:rsid w:val="00AE2638"/>
    <w:rsid w:val="00AE31B6"/>
    <w:rsid w:val="00AE3982"/>
    <w:rsid w:val="00AE428E"/>
    <w:rsid w:val="00AE465C"/>
    <w:rsid w:val="00AE4748"/>
    <w:rsid w:val="00AE4BD8"/>
    <w:rsid w:val="00AE4DD4"/>
    <w:rsid w:val="00AE52A8"/>
    <w:rsid w:val="00AE5363"/>
    <w:rsid w:val="00AE55F7"/>
    <w:rsid w:val="00AE570D"/>
    <w:rsid w:val="00AE5AE8"/>
    <w:rsid w:val="00AE5C35"/>
    <w:rsid w:val="00AE5D6E"/>
    <w:rsid w:val="00AE6E69"/>
    <w:rsid w:val="00AE71CF"/>
    <w:rsid w:val="00AE73AA"/>
    <w:rsid w:val="00AE7443"/>
    <w:rsid w:val="00AE77ED"/>
    <w:rsid w:val="00AE7A33"/>
    <w:rsid w:val="00AF0719"/>
    <w:rsid w:val="00AF0E5F"/>
    <w:rsid w:val="00AF1895"/>
    <w:rsid w:val="00AF1A19"/>
    <w:rsid w:val="00AF1CBD"/>
    <w:rsid w:val="00AF218A"/>
    <w:rsid w:val="00AF233E"/>
    <w:rsid w:val="00AF25A4"/>
    <w:rsid w:val="00AF2CF6"/>
    <w:rsid w:val="00AF35FD"/>
    <w:rsid w:val="00AF4DB5"/>
    <w:rsid w:val="00AF5572"/>
    <w:rsid w:val="00AF5D19"/>
    <w:rsid w:val="00AF6457"/>
    <w:rsid w:val="00AF66B8"/>
    <w:rsid w:val="00AF67EF"/>
    <w:rsid w:val="00AF69A6"/>
    <w:rsid w:val="00B00115"/>
    <w:rsid w:val="00B0053A"/>
    <w:rsid w:val="00B01798"/>
    <w:rsid w:val="00B02861"/>
    <w:rsid w:val="00B02FE0"/>
    <w:rsid w:val="00B042E7"/>
    <w:rsid w:val="00B04B9E"/>
    <w:rsid w:val="00B05158"/>
    <w:rsid w:val="00B059E4"/>
    <w:rsid w:val="00B065BA"/>
    <w:rsid w:val="00B06832"/>
    <w:rsid w:val="00B0685E"/>
    <w:rsid w:val="00B077EF"/>
    <w:rsid w:val="00B10ACB"/>
    <w:rsid w:val="00B11189"/>
    <w:rsid w:val="00B111F7"/>
    <w:rsid w:val="00B11385"/>
    <w:rsid w:val="00B124DB"/>
    <w:rsid w:val="00B12D34"/>
    <w:rsid w:val="00B1466A"/>
    <w:rsid w:val="00B14A86"/>
    <w:rsid w:val="00B1543A"/>
    <w:rsid w:val="00B16CE9"/>
    <w:rsid w:val="00B16E87"/>
    <w:rsid w:val="00B16FAF"/>
    <w:rsid w:val="00B1736C"/>
    <w:rsid w:val="00B200E3"/>
    <w:rsid w:val="00B20FD4"/>
    <w:rsid w:val="00B2108D"/>
    <w:rsid w:val="00B213D3"/>
    <w:rsid w:val="00B22C0A"/>
    <w:rsid w:val="00B22F34"/>
    <w:rsid w:val="00B23176"/>
    <w:rsid w:val="00B234FC"/>
    <w:rsid w:val="00B23BE5"/>
    <w:rsid w:val="00B244CE"/>
    <w:rsid w:val="00B24D31"/>
    <w:rsid w:val="00B24DB0"/>
    <w:rsid w:val="00B25780"/>
    <w:rsid w:val="00B257B9"/>
    <w:rsid w:val="00B2636D"/>
    <w:rsid w:val="00B26A4C"/>
    <w:rsid w:val="00B2768D"/>
    <w:rsid w:val="00B278D4"/>
    <w:rsid w:val="00B300CD"/>
    <w:rsid w:val="00B303E5"/>
    <w:rsid w:val="00B3043B"/>
    <w:rsid w:val="00B30558"/>
    <w:rsid w:val="00B30ACC"/>
    <w:rsid w:val="00B3105C"/>
    <w:rsid w:val="00B31C9A"/>
    <w:rsid w:val="00B31E1E"/>
    <w:rsid w:val="00B321D1"/>
    <w:rsid w:val="00B32349"/>
    <w:rsid w:val="00B3317D"/>
    <w:rsid w:val="00B36494"/>
    <w:rsid w:val="00B36560"/>
    <w:rsid w:val="00B36FB3"/>
    <w:rsid w:val="00B37BF4"/>
    <w:rsid w:val="00B37CAF"/>
    <w:rsid w:val="00B40431"/>
    <w:rsid w:val="00B407EC"/>
    <w:rsid w:val="00B40817"/>
    <w:rsid w:val="00B41017"/>
    <w:rsid w:val="00B41494"/>
    <w:rsid w:val="00B41578"/>
    <w:rsid w:val="00B41934"/>
    <w:rsid w:val="00B419BC"/>
    <w:rsid w:val="00B41EE2"/>
    <w:rsid w:val="00B42041"/>
    <w:rsid w:val="00B42423"/>
    <w:rsid w:val="00B42761"/>
    <w:rsid w:val="00B42DFF"/>
    <w:rsid w:val="00B440EA"/>
    <w:rsid w:val="00B44668"/>
    <w:rsid w:val="00B44F56"/>
    <w:rsid w:val="00B454D4"/>
    <w:rsid w:val="00B455D8"/>
    <w:rsid w:val="00B45BC8"/>
    <w:rsid w:val="00B45BD8"/>
    <w:rsid w:val="00B45C39"/>
    <w:rsid w:val="00B45CDC"/>
    <w:rsid w:val="00B46B9C"/>
    <w:rsid w:val="00B46E32"/>
    <w:rsid w:val="00B4738E"/>
    <w:rsid w:val="00B47ADF"/>
    <w:rsid w:val="00B50018"/>
    <w:rsid w:val="00B5077A"/>
    <w:rsid w:val="00B50B0F"/>
    <w:rsid w:val="00B50E91"/>
    <w:rsid w:val="00B5125E"/>
    <w:rsid w:val="00B51423"/>
    <w:rsid w:val="00B51670"/>
    <w:rsid w:val="00B51BC6"/>
    <w:rsid w:val="00B533E5"/>
    <w:rsid w:val="00B53B84"/>
    <w:rsid w:val="00B53F6A"/>
    <w:rsid w:val="00B54143"/>
    <w:rsid w:val="00B54D4D"/>
    <w:rsid w:val="00B54F86"/>
    <w:rsid w:val="00B5569E"/>
    <w:rsid w:val="00B55C48"/>
    <w:rsid w:val="00B56B05"/>
    <w:rsid w:val="00B56BF4"/>
    <w:rsid w:val="00B56E45"/>
    <w:rsid w:val="00B57D95"/>
    <w:rsid w:val="00B57F40"/>
    <w:rsid w:val="00B6040D"/>
    <w:rsid w:val="00B60526"/>
    <w:rsid w:val="00B609A9"/>
    <w:rsid w:val="00B60A72"/>
    <w:rsid w:val="00B61708"/>
    <w:rsid w:val="00B61C6C"/>
    <w:rsid w:val="00B62052"/>
    <w:rsid w:val="00B62176"/>
    <w:rsid w:val="00B636BF"/>
    <w:rsid w:val="00B63B50"/>
    <w:rsid w:val="00B647D9"/>
    <w:rsid w:val="00B652F2"/>
    <w:rsid w:val="00B65403"/>
    <w:rsid w:val="00B65DA5"/>
    <w:rsid w:val="00B65E5F"/>
    <w:rsid w:val="00B6703F"/>
    <w:rsid w:val="00B67460"/>
    <w:rsid w:val="00B67918"/>
    <w:rsid w:val="00B67CDF"/>
    <w:rsid w:val="00B67FB0"/>
    <w:rsid w:val="00B703DD"/>
    <w:rsid w:val="00B7107F"/>
    <w:rsid w:val="00B7165F"/>
    <w:rsid w:val="00B71C55"/>
    <w:rsid w:val="00B72724"/>
    <w:rsid w:val="00B72BE0"/>
    <w:rsid w:val="00B733DC"/>
    <w:rsid w:val="00B73829"/>
    <w:rsid w:val="00B73BC1"/>
    <w:rsid w:val="00B742AD"/>
    <w:rsid w:val="00B742CC"/>
    <w:rsid w:val="00B74364"/>
    <w:rsid w:val="00B744AB"/>
    <w:rsid w:val="00B7482F"/>
    <w:rsid w:val="00B75019"/>
    <w:rsid w:val="00B75E95"/>
    <w:rsid w:val="00B76228"/>
    <w:rsid w:val="00B7771F"/>
    <w:rsid w:val="00B7774A"/>
    <w:rsid w:val="00B777AC"/>
    <w:rsid w:val="00B779EE"/>
    <w:rsid w:val="00B80F55"/>
    <w:rsid w:val="00B81444"/>
    <w:rsid w:val="00B8184A"/>
    <w:rsid w:val="00B81ABF"/>
    <w:rsid w:val="00B81B99"/>
    <w:rsid w:val="00B822D0"/>
    <w:rsid w:val="00B825E4"/>
    <w:rsid w:val="00B831F4"/>
    <w:rsid w:val="00B83668"/>
    <w:rsid w:val="00B8380B"/>
    <w:rsid w:val="00B83ED4"/>
    <w:rsid w:val="00B84974"/>
    <w:rsid w:val="00B84D82"/>
    <w:rsid w:val="00B84E11"/>
    <w:rsid w:val="00B853E6"/>
    <w:rsid w:val="00B85BB7"/>
    <w:rsid w:val="00B863D7"/>
    <w:rsid w:val="00B865D7"/>
    <w:rsid w:val="00B86AE6"/>
    <w:rsid w:val="00B87D0D"/>
    <w:rsid w:val="00B90A0D"/>
    <w:rsid w:val="00B914B0"/>
    <w:rsid w:val="00B92A97"/>
    <w:rsid w:val="00B92ADA"/>
    <w:rsid w:val="00B92EBA"/>
    <w:rsid w:val="00B9326F"/>
    <w:rsid w:val="00B937C0"/>
    <w:rsid w:val="00B93893"/>
    <w:rsid w:val="00B93F1F"/>
    <w:rsid w:val="00B95777"/>
    <w:rsid w:val="00B959B8"/>
    <w:rsid w:val="00B95A15"/>
    <w:rsid w:val="00B9603D"/>
    <w:rsid w:val="00B96458"/>
    <w:rsid w:val="00B96C75"/>
    <w:rsid w:val="00B97000"/>
    <w:rsid w:val="00B97342"/>
    <w:rsid w:val="00B9741B"/>
    <w:rsid w:val="00B97703"/>
    <w:rsid w:val="00B97897"/>
    <w:rsid w:val="00BA08E6"/>
    <w:rsid w:val="00BA118E"/>
    <w:rsid w:val="00BA1ABE"/>
    <w:rsid w:val="00BA1CCF"/>
    <w:rsid w:val="00BA1EC3"/>
    <w:rsid w:val="00BA333E"/>
    <w:rsid w:val="00BA3779"/>
    <w:rsid w:val="00BA38B0"/>
    <w:rsid w:val="00BA41A8"/>
    <w:rsid w:val="00BA42C1"/>
    <w:rsid w:val="00BA4431"/>
    <w:rsid w:val="00BA6157"/>
    <w:rsid w:val="00BA6230"/>
    <w:rsid w:val="00BA6A15"/>
    <w:rsid w:val="00BA71B4"/>
    <w:rsid w:val="00BA7238"/>
    <w:rsid w:val="00BA79E7"/>
    <w:rsid w:val="00BA7C28"/>
    <w:rsid w:val="00BA7D54"/>
    <w:rsid w:val="00BB10C4"/>
    <w:rsid w:val="00BB1730"/>
    <w:rsid w:val="00BB19C0"/>
    <w:rsid w:val="00BB1AA0"/>
    <w:rsid w:val="00BB26F7"/>
    <w:rsid w:val="00BB2AA0"/>
    <w:rsid w:val="00BB45F6"/>
    <w:rsid w:val="00BB5416"/>
    <w:rsid w:val="00BB5584"/>
    <w:rsid w:val="00BB746D"/>
    <w:rsid w:val="00BC02F9"/>
    <w:rsid w:val="00BC07D0"/>
    <w:rsid w:val="00BC09C9"/>
    <w:rsid w:val="00BC23B0"/>
    <w:rsid w:val="00BC2C6F"/>
    <w:rsid w:val="00BC32E3"/>
    <w:rsid w:val="00BC35CD"/>
    <w:rsid w:val="00BC37FD"/>
    <w:rsid w:val="00BC3F84"/>
    <w:rsid w:val="00BC4472"/>
    <w:rsid w:val="00BC47CB"/>
    <w:rsid w:val="00BC4800"/>
    <w:rsid w:val="00BC4FC0"/>
    <w:rsid w:val="00BC5111"/>
    <w:rsid w:val="00BC5AD9"/>
    <w:rsid w:val="00BD1361"/>
    <w:rsid w:val="00BD1610"/>
    <w:rsid w:val="00BD1971"/>
    <w:rsid w:val="00BD2C47"/>
    <w:rsid w:val="00BD2F7C"/>
    <w:rsid w:val="00BD3044"/>
    <w:rsid w:val="00BD462A"/>
    <w:rsid w:val="00BD4AF2"/>
    <w:rsid w:val="00BD56EF"/>
    <w:rsid w:val="00BD64AA"/>
    <w:rsid w:val="00BD658F"/>
    <w:rsid w:val="00BD65A1"/>
    <w:rsid w:val="00BD7A35"/>
    <w:rsid w:val="00BD7C5E"/>
    <w:rsid w:val="00BE03E8"/>
    <w:rsid w:val="00BE0455"/>
    <w:rsid w:val="00BE0459"/>
    <w:rsid w:val="00BE11D5"/>
    <w:rsid w:val="00BE157B"/>
    <w:rsid w:val="00BE350F"/>
    <w:rsid w:val="00BE3DD0"/>
    <w:rsid w:val="00BE3DFE"/>
    <w:rsid w:val="00BE4E12"/>
    <w:rsid w:val="00BE4F95"/>
    <w:rsid w:val="00BE5B8A"/>
    <w:rsid w:val="00BE5C82"/>
    <w:rsid w:val="00BE5C93"/>
    <w:rsid w:val="00BE65E7"/>
    <w:rsid w:val="00BF04E9"/>
    <w:rsid w:val="00BF0A0D"/>
    <w:rsid w:val="00BF0C3E"/>
    <w:rsid w:val="00BF1263"/>
    <w:rsid w:val="00BF26EB"/>
    <w:rsid w:val="00BF2F54"/>
    <w:rsid w:val="00BF3BD7"/>
    <w:rsid w:val="00BF4474"/>
    <w:rsid w:val="00BF459F"/>
    <w:rsid w:val="00BF46D9"/>
    <w:rsid w:val="00BF4993"/>
    <w:rsid w:val="00BF5302"/>
    <w:rsid w:val="00BF5384"/>
    <w:rsid w:val="00BF5633"/>
    <w:rsid w:val="00BF5666"/>
    <w:rsid w:val="00BF5913"/>
    <w:rsid w:val="00BF5EFA"/>
    <w:rsid w:val="00BF624F"/>
    <w:rsid w:val="00BF62E6"/>
    <w:rsid w:val="00BF64F8"/>
    <w:rsid w:val="00BF788F"/>
    <w:rsid w:val="00BF7DBB"/>
    <w:rsid w:val="00C0014A"/>
    <w:rsid w:val="00C007A7"/>
    <w:rsid w:val="00C00A1E"/>
    <w:rsid w:val="00C00FC5"/>
    <w:rsid w:val="00C01852"/>
    <w:rsid w:val="00C0206F"/>
    <w:rsid w:val="00C02531"/>
    <w:rsid w:val="00C02BC4"/>
    <w:rsid w:val="00C03312"/>
    <w:rsid w:val="00C0473A"/>
    <w:rsid w:val="00C04A79"/>
    <w:rsid w:val="00C04AFC"/>
    <w:rsid w:val="00C05387"/>
    <w:rsid w:val="00C05BAB"/>
    <w:rsid w:val="00C075FB"/>
    <w:rsid w:val="00C079BE"/>
    <w:rsid w:val="00C07B70"/>
    <w:rsid w:val="00C07CAB"/>
    <w:rsid w:val="00C10104"/>
    <w:rsid w:val="00C10424"/>
    <w:rsid w:val="00C10591"/>
    <w:rsid w:val="00C107A6"/>
    <w:rsid w:val="00C11528"/>
    <w:rsid w:val="00C1153B"/>
    <w:rsid w:val="00C12110"/>
    <w:rsid w:val="00C124AD"/>
    <w:rsid w:val="00C1251B"/>
    <w:rsid w:val="00C12556"/>
    <w:rsid w:val="00C13AF8"/>
    <w:rsid w:val="00C14909"/>
    <w:rsid w:val="00C151F0"/>
    <w:rsid w:val="00C152C3"/>
    <w:rsid w:val="00C15EDB"/>
    <w:rsid w:val="00C161D1"/>
    <w:rsid w:val="00C16BE8"/>
    <w:rsid w:val="00C1723B"/>
    <w:rsid w:val="00C17408"/>
    <w:rsid w:val="00C17C9B"/>
    <w:rsid w:val="00C2051C"/>
    <w:rsid w:val="00C20C0E"/>
    <w:rsid w:val="00C2169B"/>
    <w:rsid w:val="00C21ECE"/>
    <w:rsid w:val="00C226EB"/>
    <w:rsid w:val="00C249C2"/>
    <w:rsid w:val="00C24CCF"/>
    <w:rsid w:val="00C24E61"/>
    <w:rsid w:val="00C25F0A"/>
    <w:rsid w:val="00C25FDB"/>
    <w:rsid w:val="00C3096F"/>
    <w:rsid w:val="00C30A8E"/>
    <w:rsid w:val="00C31CDF"/>
    <w:rsid w:val="00C321F9"/>
    <w:rsid w:val="00C32802"/>
    <w:rsid w:val="00C32AF9"/>
    <w:rsid w:val="00C32B08"/>
    <w:rsid w:val="00C3313B"/>
    <w:rsid w:val="00C3387B"/>
    <w:rsid w:val="00C33B10"/>
    <w:rsid w:val="00C343EF"/>
    <w:rsid w:val="00C34B96"/>
    <w:rsid w:val="00C3527E"/>
    <w:rsid w:val="00C35E6A"/>
    <w:rsid w:val="00C37130"/>
    <w:rsid w:val="00C3767C"/>
    <w:rsid w:val="00C3792F"/>
    <w:rsid w:val="00C4060F"/>
    <w:rsid w:val="00C409C1"/>
    <w:rsid w:val="00C40BB9"/>
    <w:rsid w:val="00C413E0"/>
    <w:rsid w:val="00C41C3A"/>
    <w:rsid w:val="00C429A4"/>
    <w:rsid w:val="00C42C15"/>
    <w:rsid w:val="00C42C2E"/>
    <w:rsid w:val="00C43003"/>
    <w:rsid w:val="00C43030"/>
    <w:rsid w:val="00C43B38"/>
    <w:rsid w:val="00C44048"/>
    <w:rsid w:val="00C44DCA"/>
    <w:rsid w:val="00C4527E"/>
    <w:rsid w:val="00C45838"/>
    <w:rsid w:val="00C46914"/>
    <w:rsid w:val="00C46DEE"/>
    <w:rsid w:val="00C46E87"/>
    <w:rsid w:val="00C47B28"/>
    <w:rsid w:val="00C47CAF"/>
    <w:rsid w:val="00C47DA2"/>
    <w:rsid w:val="00C47F73"/>
    <w:rsid w:val="00C5053B"/>
    <w:rsid w:val="00C50A71"/>
    <w:rsid w:val="00C514C8"/>
    <w:rsid w:val="00C51571"/>
    <w:rsid w:val="00C51FAA"/>
    <w:rsid w:val="00C52DCB"/>
    <w:rsid w:val="00C5327A"/>
    <w:rsid w:val="00C536A5"/>
    <w:rsid w:val="00C53F51"/>
    <w:rsid w:val="00C54B2E"/>
    <w:rsid w:val="00C55750"/>
    <w:rsid w:val="00C55FE5"/>
    <w:rsid w:val="00C56097"/>
    <w:rsid w:val="00C56718"/>
    <w:rsid w:val="00C576F2"/>
    <w:rsid w:val="00C57B4F"/>
    <w:rsid w:val="00C602BD"/>
    <w:rsid w:val="00C6043F"/>
    <w:rsid w:val="00C60545"/>
    <w:rsid w:val="00C609F7"/>
    <w:rsid w:val="00C60DCA"/>
    <w:rsid w:val="00C60E7A"/>
    <w:rsid w:val="00C6188E"/>
    <w:rsid w:val="00C626F7"/>
    <w:rsid w:val="00C62783"/>
    <w:rsid w:val="00C62E35"/>
    <w:rsid w:val="00C6305C"/>
    <w:rsid w:val="00C63127"/>
    <w:rsid w:val="00C63293"/>
    <w:rsid w:val="00C6365E"/>
    <w:rsid w:val="00C64B16"/>
    <w:rsid w:val="00C650E8"/>
    <w:rsid w:val="00C65433"/>
    <w:rsid w:val="00C65805"/>
    <w:rsid w:val="00C65A83"/>
    <w:rsid w:val="00C65AA2"/>
    <w:rsid w:val="00C66CBD"/>
    <w:rsid w:val="00C66E01"/>
    <w:rsid w:val="00C67B62"/>
    <w:rsid w:val="00C705B9"/>
    <w:rsid w:val="00C713FB"/>
    <w:rsid w:val="00C71F57"/>
    <w:rsid w:val="00C720EB"/>
    <w:rsid w:val="00C7341B"/>
    <w:rsid w:val="00C742F6"/>
    <w:rsid w:val="00C7435E"/>
    <w:rsid w:val="00C745F5"/>
    <w:rsid w:val="00C74D93"/>
    <w:rsid w:val="00C754EB"/>
    <w:rsid w:val="00C75C44"/>
    <w:rsid w:val="00C76099"/>
    <w:rsid w:val="00C76547"/>
    <w:rsid w:val="00C77187"/>
    <w:rsid w:val="00C775F7"/>
    <w:rsid w:val="00C80ECB"/>
    <w:rsid w:val="00C814BC"/>
    <w:rsid w:val="00C81905"/>
    <w:rsid w:val="00C81DD3"/>
    <w:rsid w:val="00C81E8D"/>
    <w:rsid w:val="00C82155"/>
    <w:rsid w:val="00C82DC2"/>
    <w:rsid w:val="00C82E2F"/>
    <w:rsid w:val="00C856FD"/>
    <w:rsid w:val="00C85BC1"/>
    <w:rsid w:val="00C862C2"/>
    <w:rsid w:val="00C86C72"/>
    <w:rsid w:val="00C87496"/>
    <w:rsid w:val="00C87C04"/>
    <w:rsid w:val="00C90BB1"/>
    <w:rsid w:val="00C90DEC"/>
    <w:rsid w:val="00C91744"/>
    <w:rsid w:val="00C923FF"/>
    <w:rsid w:val="00C92575"/>
    <w:rsid w:val="00C92C44"/>
    <w:rsid w:val="00C95137"/>
    <w:rsid w:val="00C954A5"/>
    <w:rsid w:val="00C95960"/>
    <w:rsid w:val="00C95A71"/>
    <w:rsid w:val="00C95E0B"/>
    <w:rsid w:val="00C95EFE"/>
    <w:rsid w:val="00C9622D"/>
    <w:rsid w:val="00C96CAE"/>
    <w:rsid w:val="00C976A4"/>
    <w:rsid w:val="00C97B03"/>
    <w:rsid w:val="00C97DAD"/>
    <w:rsid w:val="00CA0394"/>
    <w:rsid w:val="00CA05F8"/>
    <w:rsid w:val="00CA1197"/>
    <w:rsid w:val="00CA150C"/>
    <w:rsid w:val="00CA159F"/>
    <w:rsid w:val="00CA1A1A"/>
    <w:rsid w:val="00CA1D96"/>
    <w:rsid w:val="00CA48F8"/>
    <w:rsid w:val="00CA4F47"/>
    <w:rsid w:val="00CA5610"/>
    <w:rsid w:val="00CA618F"/>
    <w:rsid w:val="00CA6885"/>
    <w:rsid w:val="00CA6A82"/>
    <w:rsid w:val="00CA6F93"/>
    <w:rsid w:val="00CA6FCB"/>
    <w:rsid w:val="00CA7336"/>
    <w:rsid w:val="00CA7531"/>
    <w:rsid w:val="00CB0AF3"/>
    <w:rsid w:val="00CB1665"/>
    <w:rsid w:val="00CB2938"/>
    <w:rsid w:val="00CB439A"/>
    <w:rsid w:val="00CB4742"/>
    <w:rsid w:val="00CB4791"/>
    <w:rsid w:val="00CB4A64"/>
    <w:rsid w:val="00CB4C9E"/>
    <w:rsid w:val="00CB506B"/>
    <w:rsid w:val="00CB62BA"/>
    <w:rsid w:val="00CB6C20"/>
    <w:rsid w:val="00CB73F7"/>
    <w:rsid w:val="00CB78DE"/>
    <w:rsid w:val="00CB7F5A"/>
    <w:rsid w:val="00CC0080"/>
    <w:rsid w:val="00CC0306"/>
    <w:rsid w:val="00CC06BC"/>
    <w:rsid w:val="00CC106F"/>
    <w:rsid w:val="00CC1748"/>
    <w:rsid w:val="00CC19AB"/>
    <w:rsid w:val="00CC1BA0"/>
    <w:rsid w:val="00CC1C37"/>
    <w:rsid w:val="00CC2287"/>
    <w:rsid w:val="00CC4083"/>
    <w:rsid w:val="00CC6972"/>
    <w:rsid w:val="00CC6B70"/>
    <w:rsid w:val="00CC7616"/>
    <w:rsid w:val="00CC7A73"/>
    <w:rsid w:val="00CC7F90"/>
    <w:rsid w:val="00CD08E0"/>
    <w:rsid w:val="00CD0E81"/>
    <w:rsid w:val="00CD101E"/>
    <w:rsid w:val="00CD1B71"/>
    <w:rsid w:val="00CD1D41"/>
    <w:rsid w:val="00CD20D5"/>
    <w:rsid w:val="00CD24D4"/>
    <w:rsid w:val="00CD3827"/>
    <w:rsid w:val="00CD3B71"/>
    <w:rsid w:val="00CD449A"/>
    <w:rsid w:val="00CD48F7"/>
    <w:rsid w:val="00CD4CD0"/>
    <w:rsid w:val="00CD566F"/>
    <w:rsid w:val="00CD57AD"/>
    <w:rsid w:val="00CD5931"/>
    <w:rsid w:val="00CD69B4"/>
    <w:rsid w:val="00CD6F7D"/>
    <w:rsid w:val="00CD7BD3"/>
    <w:rsid w:val="00CD7E6E"/>
    <w:rsid w:val="00CD7ED9"/>
    <w:rsid w:val="00CD7FE4"/>
    <w:rsid w:val="00CE0E1D"/>
    <w:rsid w:val="00CE122B"/>
    <w:rsid w:val="00CE19A7"/>
    <w:rsid w:val="00CE1B5B"/>
    <w:rsid w:val="00CE2067"/>
    <w:rsid w:val="00CE2094"/>
    <w:rsid w:val="00CE20A9"/>
    <w:rsid w:val="00CE2A1F"/>
    <w:rsid w:val="00CE38E3"/>
    <w:rsid w:val="00CE3B4A"/>
    <w:rsid w:val="00CE45C1"/>
    <w:rsid w:val="00CE45C6"/>
    <w:rsid w:val="00CE4898"/>
    <w:rsid w:val="00CE4CAA"/>
    <w:rsid w:val="00CE57A9"/>
    <w:rsid w:val="00CE5AF0"/>
    <w:rsid w:val="00CE5F07"/>
    <w:rsid w:val="00CE6B7B"/>
    <w:rsid w:val="00CE6B80"/>
    <w:rsid w:val="00CE6F37"/>
    <w:rsid w:val="00CE70B3"/>
    <w:rsid w:val="00CE723A"/>
    <w:rsid w:val="00CE7CF5"/>
    <w:rsid w:val="00CE7EA9"/>
    <w:rsid w:val="00CF0482"/>
    <w:rsid w:val="00CF05F7"/>
    <w:rsid w:val="00CF0799"/>
    <w:rsid w:val="00CF315B"/>
    <w:rsid w:val="00CF3609"/>
    <w:rsid w:val="00CF39B9"/>
    <w:rsid w:val="00CF3A5C"/>
    <w:rsid w:val="00CF3B6C"/>
    <w:rsid w:val="00CF3BA8"/>
    <w:rsid w:val="00CF4B11"/>
    <w:rsid w:val="00CF4CC8"/>
    <w:rsid w:val="00CF5167"/>
    <w:rsid w:val="00CF53CF"/>
    <w:rsid w:val="00CF5848"/>
    <w:rsid w:val="00CF58A1"/>
    <w:rsid w:val="00CF5F7F"/>
    <w:rsid w:val="00CF6691"/>
    <w:rsid w:val="00CF67D5"/>
    <w:rsid w:val="00CF70C5"/>
    <w:rsid w:val="00CF7254"/>
    <w:rsid w:val="00CF7D2D"/>
    <w:rsid w:val="00CF7F9F"/>
    <w:rsid w:val="00D00B55"/>
    <w:rsid w:val="00D02164"/>
    <w:rsid w:val="00D02445"/>
    <w:rsid w:val="00D027AA"/>
    <w:rsid w:val="00D029D8"/>
    <w:rsid w:val="00D035D8"/>
    <w:rsid w:val="00D037B3"/>
    <w:rsid w:val="00D03A70"/>
    <w:rsid w:val="00D03C78"/>
    <w:rsid w:val="00D04138"/>
    <w:rsid w:val="00D044FD"/>
    <w:rsid w:val="00D06E44"/>
    <w:rsid w:val="00D07184"/>
    <w:rsid w:val="00D1073F"/>
    <w:rsid w:val="00D108EC"/>
    <w:rsid w:val="00D10AEF"/>
    <w:rsid w:val="00D10B7F"/>
    <w:rsid w:val="00D11026"/>
    <w:rsid w:val="00D1253B"/>
    <w:rsid w:val="00D12CDC"/>
    <w:rsid w:val="00D12CF6"/>
    <w:rsid w:val="00D13143"/>
    <w:rsid w:val="00D1363B"/>
    <w:rsid w:val="00D14266"/>
    <w:rsid w:val="00D14840"/>
    <w:rsid w:val="00D14D63"/>
    <w:rsid w:val="00D15047"/>
    <w:rsid w:val="00D1507B"/>
    <w:rsid w:val="00D15508"/>
    <w:rsid w:val="00D15CD1"/>
    <w:rsid w:val="00D16468"/>
    <w:rsid w:val="00D168A4"/>
    <w:rsid w:val="00D17F72"/>
    <w:rsid w:val="00D21E0F"/>
    <w:rsid w:val="00D22237"/>
    <w:rsid w:val="00D23A25"/>
    <w:rsid w:val="00D23AFE"/>
    <w:rsid w:val="00D24212"/>
    <w:rsid w:val="00D24219"/>
    <w:rsid w:val="00D2435A"/>
    <w:rsid w:val="00D2472A"/>
    <w:rsid w:val="00D24FAD"/>
    <w:rsid w:val="00D24FDD"/>
    <w:rsid w:val="00D25999"/>
    <w:rsid w:val="00D25BAE"/>
    <w:rsid w:val="00D2645C"/>
    <w:rsid w:val="00D269FF"/>
    <w:rsid w:val="00D26D24"/>
    <w:rsid w:val="00D30000"/>
    <w:rsid w:val="00D30233"/>
    <w:rsid w:val="00D30508"/>
    <w:rsid w:val="00D306B8"/>
    <w:rsid w:val="00D30C68"/>
    <w:rsid w:val="00D30F75"/>
    <w:rsid w:val="00D3140C"/>
    <w:rsid w:val="00D3185E"/>
    <w:rsid w:val="00D32E67"/>
    <w:rsid w:val="00D32EFA"/>
    <w:rsid w:val="00D331BC"/>
    <w:rsid w:val="00D3395D"/>
    <w:rsid w:val="00D34817"/>
    <w:rsid w:val="00D351DC"/>
    <w:rsid w:val="00D35298"/>
    <w:rsid w:val="00D35920"/>
    <w:rsid w:val="00D36870"/>
    <w:rsid w:val="00D36973"/>
    <w:rsid w:val="00D37E2B"/>
    <w:rsid w:val="00D40114"/>
    <w:rsid w:val="00D408A2"/>
    <w:rsid w:val="00D41ADA"/>
    <w:rsid w:val="00D41F36"/>
    <w:rsid w:val="00D4269E"/>
    <w:rsid w:val="00D440FD"/>
    <w:rsid w:val="00D46489"/>
    <w:rsid w:val="00D46506"/>
    <w:rsid w:val="00D471A5"/>
    <w:rsid w:val="00D473E3"/>
    <w:rsid w:val="00D500E5"/>
    <w:rsid w:val="00D50D98"/>
    <w:rsid w:val="00D51202"/>
    <w:rsid w:val="00D518F5"/>
    <w:rsid w:val="00D51AD5"/>
    <w:rsid w:val="00D52AF0"/>
    <w:rsid w:val="00D52BF0"/>
    <w:rsid w:val="00D52C4E"/>
    <w:rsid w:val="00D52CD4"/>
    <w:rsid w:val="00D53A23"/>
    <w:rsid w:val="00D53F47"/>
    <w:rsid w:val="00D546E5"/>
    <w:rsid w:val="00D560C8"/>
    <w:rsid w:val="00D563D4"/>
    <w:rsid w:val="00D56C3A"/>
    <w:rsid w:val="00D56E58"/>
    <w:rsid w:val="00D57204"/>
    <w:rsid w:val="00D57535"/>
    <w:rsid w:val="00D57600"/>
    <w:rsid w:val="00D57E33"/>
    <w:rsid w:val="00D601CC"/>
    <w:rsid w:val="00D6020E"/>
    <w:rsid w:val="00D60A3A"/>
    <w:rsid w:val="00D60EA4"/>
    <w:rsid w:val="00D611F1"/>
    <w:rsid w:val="00D61EA8"/>
    <w:rsid w:val="00D62493"/>
    <w:rsid w:val="00D62C4F"/>
    <w:rsid w:val="00D62F28"/>
    <w:rsid w:val="00D6368F"/>
    <w:rsid w:val="00D642BD"/>
    <w:rsid w:val="00D6467B"/>
    <w:rsid w:val="00D64DAE"/>
    <w:rsid w:val="00D64DB6"/>
    <w:rsid w:val="00D65AD3"/>
    <w:rsid w:val="00D6615D"/>
    <w:rsid w:val="00D6659D"/>
    <w:rsid w:val="00D665BE"/>
    <w:rsid w:val="00D67529"/>
    <w:rsid w:val="00D70302"/>
    <w:rsid w:val="00D70555"/>
    <w:rsid w:val="00D7136E"/>
    <w:rsid w:val="00D71499"/>
    <w:rsid w:val="00D7179B"/>
    <w:rsid w:val="00D71962"/>
    <w:rsid w:val="00D73868"/>
    <w:rsid w:val="00D7407B"/>
    <w:rsid w:val="00D74F23"/>
    <w:rsid w:val="00D76179"/>
    <w:rsid w:val="00D768E4"/>
    <w:rsid w:val="00D76D74"/>
    <w:rsid w:val="00D76EF3"/>
    <w:rsid w:val="00D7702B"/>
    <w:rsid w:val="00D77035"/>
    <w:rsid w:val="00D770E0"/>
    <w:rsid w:val="00D77D8E"/>
    <w:rsid w:val="00D80A1D"/>
    <w:rsid w:val="00D80A2A"/>
    <w:rsid w:val="00D811B5"/>
    <w:rsid w:val="00D814F1"/>
    <w:rsid w:val="00D8188D"/>
    <w:rsid w:val="00D81D44"/>
    <w:rsid w:val="00D8221D"/>
    <w:rsid w:val="00D82A66"/>
    <w:rsid w:val="00D82B04"/>
    <w:rsid w:val="00D835EA"/>
    <w:rsid w:val="00D8483C"/>
    <w:rsid w:val="00D8493E"/>
    <w:rsid w:val="00D84AFA"/>
    <w:rsid w:val="00D84D6B"/>
    <w:rsid w:val="00D8559B"/>
    <w:rsid w:val="00D85ECE"/>
    <w:rsid w:val="00D861FB"/>
    <w:rsid w:val="00D8731A"/>
    <w:rsid w:val="00D87971"/>
    <w:rsid w:val="00D87E77"/>
    <w:rsid w:val="00D9000F"/>
    <w:rsid w:val="00D903A1"/>
    <w:rsid w:val="00D903B8"/>
    <w:rsid w:val="00D9077D"/>
    <w:rsid w:val="00D90B0E"/>
    <w:rsid w:val="00D90BBF"/>
    <w:rsid w:val="00D9182E"/>
    <w:rsid w:val="00D91845"/>
    <w:rsid w:val="00D9209A"/>
    <w:rsid w:val="00D921CA"/>
    <w:rsid w:val="00D92E07"/>
    <w:rsid w:val="00D92F34"/>
    <w:rsid w:val="00D930AC"/>
    <w:rsid w:val="00D937FF"/>
    <w:rsid w:val="00D93953"/>
    <w:rsid w:val="00D93A10"/>
    <w:rsid w:val="00D94231"/>
    <w:rsid w:val="00D94B45"/>
    <w:rsid w:val="00D94EF9"/>
    <w:rsid w:val="00D9528D"/>
    <w:rsid w:val="00D95E22"/>
    <w:rsid w:val="00D961E3"/>
    <w:rsid w:val="00D962C8"/>
    <w:rsid w:val="00D968CB"/>
    <w:rsid w:val="00D970DB"/>
    <w:rsid w:val="00D9763C"/>
    <w:rsid w:val="00D97672"/>
    <w:rsid w:val="00D97CBA"/>
    <w:rsid w:val="00DA0573"/>
    <w:rsid w:val="00DA09F3"/>
    <w:rsid w:val="00DA1229"/>
    <w:rsid w:val="00DA138F"/>
    <w:rsid w:val="00DA1460"/>
    <w:rsid w:val="00DA252F"/>
    <w:rsid w:val="00DA393F"/>
    <w:rsid w:val="00DA3C5C"/>
    <w:rsid w:val="00DA4258"/>
    <w:rsid w:val="00DA4812"/>
    <w:rsid w:val="00DA4A22"/>
    <w:rsid w:val="00DA57C9"/>
    <w:rsid w:val="00DA593B"/>
    <w:rsid w:val="00DA5A0C"/>
    <w:rsid w:val="00DA5D16"/>
    <w:rsid w:val="00DA5FCF"/>
    <w:rsid w:val="00DA6298"/>
    <w:rsid w:val="00DA6FBB"/>
    <w:rsid w:val="00DA781C"/>
    <w:rsid w:val="00DA7953"/>
    <w:rsid w:val="00DA7B5B"/>
    <w:rsid w:val="00DB0173"/>
    <w:rsid w:val="00DB0794"/>
    <w:rsid w:val="00DB13E9"/>
    <w:rsid w:val="00DB39EB"/>
    <w:rsid w:val="00DB49E7"/>
    <w:rsid w:val="00DB4CEA"/>
    <w:rsid w:val="00DB4DAC"/>
    <w:rsid w:val="00DB5E66"/>
    <w:rsid w:val="00DB68F8"/>
    <w:rsid w:val="00DB6CDF"/>
    <w:rsid w:val="00DB7EF9"/>
    <w:rsid w:val="00DC03DC"/>
    <w:rsid w:val="00DC0720"/>
    <w:rsid w:val="00DC1849"/>
    <w:rsid w:val="00DC2CD5"/>
    <w:rsid w:val="00DC2EA6"/>
    <w:rsid w:val="00DC33F5"/>
    <w:rsid w:val="00DC376E"/>
    <w:rsid w:val="00DC3AA7"/>
    <w:rsid w:val="00DC5EB2"/>
    <w:rsid w:val="00DC619F"/>
    <w:rsid w:val="00DC6206"/>
    <w:rsid w:val="00DC65D0"/>
    <w:rsid w:val="00DC6C36"/>
    <w:rsid w:val="00DC73F0"/>
    <w:rsid w:val="00DC7BAD"/>
    <w:rsid w:val="00DD00C8"/>
    <w:rsid w:val="00DD0C92"/>
    <w:rsid w:val="00DD0E35"/>
    <w:rsid w:val="00DD0FE9"/>
    <w:rsid w:val="00DD1222"/>
    <w:rsid w:val="00DD146F"/>
    <w:rsid w:val="00DD197B"/>
    <w:rsid w:val="00DD272C"/>
    <w:rsid w:val="00DD3774"/>
    <w:rsid w:val="00DD4069"/>
    <w:rsid w:val="00DD4187"/>
    <w:rsid w:val="00DD422B"/>
    <w:rsid w:val="00DD4374"/>
    <w:rsid w:val="00DD55A3"/>
    <w:rsid w:val="00DD55C0"/>
    <w:rsid w:val="00DD579A"/>
    <w:rsid w:val="00DD5999"/>
    <w:rsid w:val="00DD5A5B"/>
    <w:rsid w:val="00DD60E5"/>
    <w:rsid w:val="00DD6125"/>
    <w:rsid w:val="00DD6883"/>
    <w:rsid w:val="00DD6EB3"/>
    <w:rsid w:val="00DE0A0B"/>
    <w:rsid w:val="00DE0FCC"/>
    <w:rsid w:val="00DE113E"/>
    <w:rsid w:val="00DE142E"/>
    <w:rsid w:val="00DE15E4"/>
    <w:rsid w:val="00DE1A9D"/>
    <w:rsid w:val="00DE1C4D"/>
    <w:rsid w:val="00DE1CE5"/>
    <w:rsid w:val="00DE1CFA"/>
    <w:rsid w:val="00DE29BD"/>
    <w:rsid w:val="00DE2E02"/>
    <w:rsid w:val="00DE3300"/>
    <w:rsid w:val="00DE33EE"/>
    <w:rsid w:val="00DE390C"/>
    <w:rsid w:val="00DE4252"/>
    <w:rsid w:val="00DE43F4"/>
    <w:rsid w:val="00DE598E"/>
    <w:rsid w:val="00DE64D1"/>
    <w:rsid w:val="00DE6D90"/>
    <w:rsid w:val="00DE6FCB"/>
    <w:rsid w:val="00DE71D9"/>
    <w:rsid w:val="00DE78A9"/>
    <w:rsid w:val="00DE7C4F"/>
    <w:rsid w:val="00DF02A6"/>
    <w:rsid w:val="00DF0318"/>
    <w:rsid w:val="00DF0556"/>
    <w:rsid w:val="00DF248A"/>
    <w:rsid w:val="00DF28D6"/>
    <w:rsid w:val="00DF36DB"/>
    <w:rsid w:val="00DF38F7"/>
    <w:rsid w:val="00DF3C43"/>
    <w:rsid w:val="00DF4C44"/>
    <w:rsid w:val="00DF5002"/>
    <w:rsid w:val="00DF61AF"/>
    <w:rsid w:val="00DF6419"/>
    <w:rsid w:val="00DF6503"/>
    <w:rsid w:val="00DF7A2C"/>
    <w:rsid w:val="00DF7A9F"/>
    <w:rsid w:val="00E00B50"/>
    <w:rsid w:val="00E018C0"/>
    <w:rsid w:val="00E021C2"/>
    <w:rsid w:val="00E02202"/>
    <w:rsid w:val="00E02DFB"/>
    <w:rsid w:val="00E03552"/>
    <w:rsid w:val="00E03737"/>
    <w:rsid w:val="00E03F46"/>
    <w:rsid w:val="00E054F1"/>
    <w:rsid w:val="00E05543"/>
    <w:rsid w:val="00E05B22"/>
    <w:rsid w:val="00E05D88"/>
    <w:rsid w:val="00E0630B"/>
    <w:rsid w:val="00E064A3"/>
    <w:rsid w:val="00E06B8F"/>
    <w:rsid w:val="00E07A9E"/>
    <w:rsid w:val="00E107C6"/>
    <w:rsid w:val="00E110DE"/>
    <w:rsid w:val="00E11C36"/>
    <w:rsid w:val="00E1204D"/>
    <w:rsid w:val="00E122E2"/>
    <w:rsid w:val="00E12969"/>
    <w:rsid w:val="00E12F88"/>
    <w:rsid w:val="00E13F71"/>
    <w:rsid w:val="00E142D3"/>
    <w:rsid w:val="00E14984"/>
    <w:rsid w:val="00E149C4"/>
    <w:rsid w:val="00E14C82"/>
    <w:rsid w:val="00E14CCD"/>
    <w:rsid w:val="00E15B19"/>
    <w:rsid w:val="00E17517"/>
    <w:rsid w:val="00E178CA"/>
    <w:rsid w:val="00E20419"/>
    <w:rsid w:val="00E204FE"/>
    <w:rsid w:val="00E20C69"/>
    <w:rsid w:val="00E21007"/>
    <w:rsid w:val="00E21214"/>
    <w:rsid w:val="00E21628"/>
    <w:rsid w:val="00E21639"/>
    <w:rsid w:val="00E21B75"/>
    <w:rsid w:val="00E21EAB"/>
    <w:rsid w:val="00E22640"/>
    <w:rsid w:val="00E22742"/>
    <w:rsid w:val="00E22B5B"/>
    <w:rsid w:val="00E22F31"/>
    <w:rsid w:val="00E2342F"/>
    <w:rsid w:val="00E23666"/>
    <w:rsid w:val="00E2489F"/>
    <w:rsid w:val="00E24A31"/>
    <w:rsid w:val="00E2537B"/>
    <w:rsid w:val="00E26016"/>
    <w:rsid w:val="00E26982"/>
    <w:rsid w:val="00E26B59"/>
    <w:rsid w:val="00E27805"/>
    <w:rsid w:val="00E27DFF"/>
    <w:rsid w:val="00E27F46"/>
    <w:rsid w:val="00E3016E"/>
    <w:rsid w:val="00E30545"/>
    <w:rsid w:val="00E3096F"/>
    <w:rsid w:val="00E3123E"/>
    <w:rsid w:val="00E31B29"/>
    <w:rsid w:val="00E31D03"/>
    <w:rsid w:val="00E31D0F"/>
    <w:rsid w:val="00E32363"/>
    <w:rsid w:val="00E3336E"/>
    <w:rsid w:val="00E334D7"/>
    <w:rsid w:val="00E336EF"/>
    <w:rsid w:val="00E33B11"/>
    <w:rsid w:val="00E33E7E"/>
    <w:rsid w:val="00E33EDA"/>
    <w:rsid w:val="00E33FC8"/>
    <w:rsid w:val="00E34559"/>
    <w:rsid w:val="00E3517A"/>
    <w:rsid w:val="00E3556E"/>
    <w:rsid w:val="00E36B5B"/>
    <w:rsid w:val="00E36E0C"/>
    <w:rsid w:val="00E36E8C"/>
    <w:rsid w:val="00E37029"/>
    <w:rsid w:val="00E3705B"/>
    <w:rsid w:val="00E3711E"/>
    <w:rsid w:val="00E3723D"/>
    <w:rsid w:val="00E37419"/>
    <w:rsid w:val="00E402CA"/>
    <w:rsid w:val="00E40CE9"/>
    <w:rsid w:val="00E40D46"/>
    <w:rsid w:val="00E40D9F"/>
    <w:rsid w:val="00E40E1D"/>
    <w:rsid w:val="00E410EF"/>
    <w:rsid w:val="00E41547"/>
    <w:rsid w:val="00E419C6"/>
    <w:rsid w:val="00E42087"/>
    <w:rsid w:val="00E424A7"/>
    <w:rsid w:val="00E424FB"/>
    <w:rsid w:val="00E434FE"/>
    <w:rsid w:val="00E43BD2"/>
    <w:rsid w:val="00E44604"/>
    <w:rsid w:val="00E4463A"/>
    <w:rsid w:val="00E44837"/>
    <w:rsid w:val="00E44F19"/>
    <w:rsid w:val="00E45022"/>
    <w:rsid w:val="00E45407"/>
    <w:rsid w:val="00E46BA7"/>
    <w:rsid w:val="00E47E0E"/>
    <w:rsid w:val="00E47F5B"/>
    <w:rsid w:val="00E507B9"/>
    <w:rsid w:val="00E509A7"/>
    <w:rsid w:val="00E50A4F"/>
    <w:rsid w:val="00E5115F"/>
    <w:rsid w:val="00E51252"/>
    <w:rsid w:val="00E51309"/>
    <w:rsid w:val="00E51F34"/>
    <w:rsid w:val="00E5259F"/>
    <w:rsid w:val="00E532B0"/>
    <w:rsid w:val="00E53CE2"/>
    <w:rsid w:val="00E546CB"/>
    <w:rsid w:val="00E5487A"/>
    <w:rsid w:val="00E54F5B"/>
    <w:rsid w:val="00E55435"/>
    <w:rsid w:val="00E55E29"/>
    <w:rsid w:val="00E56389"/>
    <w:rsid w:val="00E56AA3"/>
    <w:rsid w:val="00E56F61"/>
    <w:rsid w:val="00E570E8"/>
    <w:rsid w:val="00E575AC"/>
    <w:rsid w:val="00E576CE"/>
    <w:rsid w:val="00E57FC0"/>
    <w:rsid w:val="00E603E8"/>
    <w:rsid w:val="00E60812"/>
    <w:rsid w:val="00E608D4"/>
    <w:rsid w:val="00E61108"/>
    <w:rsid w:val="00E6145D"/>
    <w:rsid w:val="00E624FA"/>
    <w:rsid w:val="00E636DC"/>
    <w:rsid w:val="00E640F8"/>
    <w:rsid w:val="00E6435B"/>
    <w:rsid w:val="00E65636"/>
    <w:rsid w:val="00E6582E"/>
    <w:rsid w:val="00E65B39"/>
    <w:rsid w:val="00E66F7D"/>
    <w:rsid w:val="00E6729E"/>
    <w:rsid w:val="00E6791F"/>
    <w:rsid w:val="00E71312"/>
    <w:rsid w:val="00E713CC"/>
    <w:rsid w:val="00E71C0D"/>
    <w:rsid w:val="00E71C92"/>
    <w:rsid w:val="00E71D4D"/>
    <w:rsid w:val="00E71E50"/>
    <w:rsid w:val="00E726FB"/>
    <w:rsid w:val="00E7291A"/>
    <w:rsid w:val="00E729B5"/>
    <w:rsid w:val="00E73093"/>
    <w:rsid w:val="00E738E4"/>
    <w:rsid w:val="00E745E5"/>
    <w:rsid w:val="00E748E0"/>
    <w:rsid w:val="00E74AC4"/>
    <w:rsid w:val="00E7548A"/>
    <w:rsid w:val="00E76320"/>
    <w:rsid w:val="00E76D48"/>
    <w:rsid w:val="00E77AF3"/>
    <w:rsid w:val="00E8024C"/>
    <w:rsid w:val="00E815C9"/>
    <w:rsid w:val="00E8183B"/>
    <w:rsid w:val="00E81A2F"/>
    <w:rsid w:val="00E82551"/>
    <w:rsid w:val="00E8383E"/>
    <w:rsid w:val="00E83A74"/>
    <w:rsid w:val="00E83E30"/>
    <w:rsid w:val="00E844C1"/>
    <w:rsid w:val="00E85541"/>
    <w:rsid w:val="00E85694"/>
    <w:rsid w:val="00E86266"/>
    <w:rsid w:val="00E87AE9"/>
    <w:rsid w:val="00E900CB"/>
    <w:rsid w:val="00E9031B"/>
    <w:rsid w:val="00E90900"/>
    <w:rsid w:val="00E90989"/>
    <w:rsid w:val="00E9133B"/>
    <w:rsid w:val="00E91848"/>
    <w:rsid w:val="00E91C3D"/>
    <w:rsid w:val="00E91FEA"/>
    <w:rsid w:val="00E920F1"/>
    <w:rsid w:val="00E93274"/>
    <w:rsid w:val="00E93680"/>
    <w:rsid w:val="00E93FDB"/>
    <w:rsid w:val="00E94CD1"/>
    <w:rsid w:val="00E94EAF"/>
    <w:rsid w:val="00E94F00"/>
    <w:rsid w:val="00E96170"/>
    <w:rsid w:val="00E9649A"/>
    <w:rsid w:val="00E96764"/>
    <w:rsid w:val="00E96CA7"/>
    <w:rsid w:val="00E96F42"/>
    <w:rsid w:val="00E97B42"/>
    <w:rsid w:val="00E97C8A"/>
    <w:rsid w:val="00E97CFA"/>
    <w:rsid w:val="00EA018E"/>
    <w:rsid w:val="00EA08DA"/>
    <w:rsid w:val="00EA0B7F"/>
    <w:rsid w:val="00EA0EA0"/>
    <w:rsid w:val="00EA1235"/>
    <w:rsid w:val="00EA12A0"/>
    <w:rsid w:val="00EA1658"/>
    <w:rsid w:val="00EA1F22"/>
    <w:rsid w:val="00EA3120"/>
    <w:rsid w:val="00EA3563"/>
    <w:rsid w:val="00EA36A9"/>
    <w:rsid w:val="00EA3F48"/>
    <w:rsid w:val="00EA40C3"/>
    <w:rsid w:val="00EA480A"/>
    <w:rsid w:val="00EA4906"/>
    <w:rsid w:val="00EA5087"/>
    <w:rsid w:val="00EA64FA"/>
    <w:rsid w:val="00EA6EFF"/>
    <w:rsid w:val="00EA77FA"/>
    <w:rsid w:val="00EB16E3"/>
    <w:rsid w:val="00EB222B"/>
    <w:rsid w:val="00EB2257"/>
    <w:rsid w:val="00EB24EE"/>
    <w:rsid w:val="00EB3D00"/>
    <w:rsid w:val="00EB3FDA"/>
    <w:rsid w:val="00EB40A7"/>
    <w:rsid w:val="00EB4B06"/>
    <w:rsid w:val="00EB545B"/>
    <w:rsid w:val="00EB56D6"/>
    <w:rsid w:val="00EB5933"/>
    <w:rsid w:val="00EB5A7F"/>
    <w:rsid w:val="00EB5CF3"/>
    <w:rsid w:val="00EB649A"/>
    <w:rsid w:val="00EB6B5C"/>
    <w:rsid w:val="00EB7168"/>
    <w:rsid w:val="00EC0943"/>
    <w:rsid w:val="00EC0C4F"/>
    <w:rsid w:val="00EC3CE7"/>
    <w:rsid w:val="00EC3FCA"/>
    <w:rsid w:val="00EC476A"/>
    <w:rsid w:val="00EC47B2"/>
    <w:rsid w:val="00EC47FD"/>
    <w:rsid w:val="00EC4DB2"/>
    <w:rsid w:val="00EC4EA6"/>
    <w:rsid w:val="00EC504D"/>
    <w:rsid w:val="00EC58DA"/>
    <w:rsid w:val="00EC5CB4"/>
    <w:rsid w:val="00EC678D"/>
    <w:rsid w:val="00EC692A"/>
    <w:rsid w:val="00EC7B00"/>
    <w:rsid w:val="00EC7B69"/>
    <w:rsid w:val="00ED01D6"/>
    <w:rsid w:val="00ED07D6"/>
    <w:rsid w:val="00ED0E09"/>
    <w:rsid w:val="00ED1741"/>
    <w:rsid w:val="00ED25AC"/>
    <w:rsid w:val="00ED2C79"/>
    <w:rsid w:val="00ED2CEC"/>
    <w:rsid w:val="00ED5280"/>
    <w:rsid w:val="00ED5E81"/>
    <w:rsid w:val="00ED5F49"/>
    <w:rsid w:val="00ED5F9F"/>
    <w:rsid w:val="00ED66A2"/>
    <w:rsid w:val="00ED7718"/>
    <w:rsid w:val="00ED7AE9"/>
    <w:rsid w:val="00EE03F7"/>
    <w:rsid w:val="00EE11F6"/>
    <w:rsid w:val="00EE1468"/>
    <w:rsid w:val="00EE2291"/>
    <w:rsid w:val="00EE23C9"/>
    <w:rsid w:val="00EE27CE"/>
    <w:rsid w:val="00EE28FC"/>
    <w:rsid w:val="00EE2C99"/>
    <w:rsid w:val="00EE3523"/>
    <w:rsid w:val="00EE3D5B"/>
    <w:rsid w:val="00EE4258"/>
    <w:rsid w:val="00EE4B3F"/>
    <w:rsid w:val="00EE5098"/>
    <w:rsid w:val="00EE550E"/>
    <w:rsid w:val="00EE5865"/>
    <w:rsid w:val="00EE752C"/>
    <w:rsid w:val="00EF01BE"/>
    <w:rsid w:val="00EF02FD"/>
    <w:rsid w:val="00EF04C7"/>
    <w:rsid w:val="00EF0A49"/>
    <w:rsid w:val="00EF0DE6"/>
    <w:rsid w:val="00EF171C"/>
    <w:rsid w:val="00EF2247"/>
    <w:rsid w:val="00EF22FE"/>
    <w:rsid w:val="00EF377A"/>
    <w:rsid w:val="00EF3C2A"/>
    <w:rsid w:val="00EF475E"/>
    <w:rsid w:val="00EF5106"/>
    <w:rsid w:val="00EF6124"/>
    <w:rsid w:val="00EF61AD"/>
    <w:rsid w:val="00EF66C4"/>
    <w:rsid w:val="00EF6949"/>
    <w:rsid w:val="00EF71F6"/>
    <w:rsid w:val="00EF7CC0"/>
    <w:rsid w:val="00F00654"/>
    <w:rsid w:val="00F0121C"/>
    <w:rsid w:val="00F01238"/>
    <w:rsid w:val="00F02632"/>
    <w:rsid w:val="00F02686"/>
    <w:rsid w:val="00F0286E"/>
    <w:rsid w:val="00F02D5B"/>
    <w:rsid w:val="00F036D5"/>
    <w:rsid w:val="00F03811"/>
    <w:rsid w:val="00F044AC"/>
    <w:rsid w:val="00F049C0"/>
    <w:rsid w:val="00F04A6A"/>
    <w:rsid w:val="00F05349"/>
    <w:rsid w:val="00F05C40"/>
    <w:rsid w:val="00F05E5D"/>
    <w:rsid w:val="00F06D68"/>
    <w:rsid w:val="00F07385"/>
    <w:rsid w:val="00F100D9"/>
    <w:rsid w:val="00F10A4C"/>
    <w:rsid w:val="00F10D55"/>
    <w:rsid w:val="00F11CD0"/>
    <w:rsid w:val="00F11FBB"/>
    <w:rsid w:val="00F12356"/>
    <w:rsid w:val="00F12509"/>
    <w:rsid w:val="00F129BB"/>
    <w:rsid w:val="00F12BEF"/>
    <w:rsid w:val="00F12CDC"/>
    <w:rsid w:val="00F12F5E"/>
    <w:rsid w:val="00F140EB"/>
    <w:rsid w:val="00F1499C"/>
    <w:rsid w:val="00F14E72"/>
    <w:rsid w:val="00F15700"/>
    <w:rsid w:val="00F15928"/>
    <w:rsid w:val="00F16E8C"/>
    <w:rsid w:val="00F178DA"/>
    <w:rsid w:val="00F17910"/>
    <w:rsid w:val="00F17962"/>
    <w:rsid w:val="00F21264"/>
    <w:rsid w:val="00F216E5"/>
    <w:rsid w:val="00F217D2"/>
    <w:rsid w:val="00F21BB8"/>
    <w:rsid w:val="00F2292E"/>
    <w:rsid w:val="00F23443"/>
    <w:rsid w:val="00F235DB"/>
    <w:rsid w:val="00F23FCB"/>
    <w:rsid w:val="00F245BF"/>
    <w:rsid w:val="00F24B0B"/>
    <w:rsid w:val="00F251DE"/>
    <w:rsid w:val="00F2526F"/>
    <w:rsid w:val="00F2530D"/>
    <w:rsid w:val="00F2575C"/>
    <w:rsid w:val="00F2639D"/>
    <w:rsid w:val="00F263DB"/>
    <w:rsid w:val="00F2765C"/>
    <w:rsid w:val="00F30021"/>
    <w:rsid w:val="00F30A41"/>
    <w:rsid w:val="00F30AF8"/>
    <w:rsid w:val="00F30C22"/>
    <w:rsid w:val="00F326FF"/>
    <w:rsid w:val="00F32B8D"/>
    <w:rsid w:val="00F32E6A"/>
    <w:rsid w:val="00F3354F"/>
    <w:rsid w:val="00F337B6"/>
    <w:rsid w:val="00F33B18"/>
    <w:rsid w:val="00F34251"/>
    <w:rsid w:val="00F3434E"/>
    <w:rsid w:val="00F34419"/>
    <w:rsid w:val="00F348A6"/>
    <w:rsid w:val="00F35360"/>
    <w:rsid w:val="00F3538D"/>
    <w:rsid w:val="00F358BD"/>
    <w:rsid w:val="00F3622A"/>
    <w:rsid w:val="00F3632F"/>
    <w:rsid w:val="00F36357"/>
    <w:rsid w:val="00F36805"/>
    <w:rsid w:val="00F36BB1"/>
    <w:rsid w:val="00F3718D"/>
    <w:rsid w:val="00F37199"/>
    <w:rsid w:val="00F374C4"/>
    <w:rsid w:val="00F37504"/>
    <w:rsid w:val="00F37C02"/>
    <w:rsid w:val="00F37EE5"/>
    <w:rsid w:val="00F41D8A"/>
    <w:rsid w:val="00F42A4B"/>
    <w:rsid w:val="00F43193"/>
    <w:rsid w:val="00F43C0D"/>
    <w:rsid w:val="00F50CA5"/>
    <w:rsid w:val="00F51829"/>
    <w:rsid w:val="00F51A26"/>
    <w:rsid w:val="00F52184"/>
    <w:rsid w:val="00F52442"/>
    <w:rsid w:val="00F52684"/>
    <w:rsid w:val="00F526D3"/>
    <w:rsid w:val="00F526FF"/>
    <w:rsid w:val="00F528B0"/>
    <w:rsid w:val="00F52E83"/>
    <w:rsid w:val="00F535D2"/>
    <w:rsid w:val="00F53711"/>
    <w:rsid w:val="00F546D6"/>
    <w:rsid w:val="00F54F06"/>
    <w:rsid w:val="00F55502"/>
    <w:rsid w:val="00F55AA4"/>
    <w:rsid w:val="00F56EB6"/>
    <w:rsid w:val="00F57176"/>
    <w:rsid w:val="00F57A6F"/>
    <w:rsid w:val="00F57B40"/>
    <w:rsid w:val="00F607D0"/>
    <w:rsid w:val="00F60D71"/>
    <w:rsid w:val="00F618D4"/>
    <w:rsid w:val="00F61A2F"/>
    <w:rsid w:val="00F6362C"/>
    <w:rsid w:val="00F63996"/>
    <w:rsid w:val="00F63BD9"/>
    <w:rsid w:val="00F64125"/>
    <w:rsid w:val="00F661F2"/>
    <w:rsid w:val="00F67580"/>
    <w:rsid w:val="00F67AA4"/>
    <w:rsid w:val="00F67CA3"/>
    <w:rsid w:val="00F71C72"/>
    <w:rsid w:val="00F722AA"/>
    <w:rsid w:val="00F7337D"/>
    <w:rsid w:val="00F7351C"/>
    <w:rsid w:val="00F74641"/>
    <w:rsid w:val="00F74B86"/>
    <w:rsid w:val="00F75550"/>
    <w:rsid w:val="00F755EC"/>
    <w:rsid w:val="00F75774"/>
    <w:rsid w:val="00F758FA"/>
    <w:rsid w:val="00F75AF6"/>
    <w:rsid w:val="00F75B8E"/>
    <w:rsid w:val="00F76674"/>
    <w:rsid w:val="00F76703"/>
    <w:rsid w:val="00F77480"/>
    <w:rsid w:val="00F7762E"/>
    <w:rsid w:val="00F7769C"/>
    <w:rsid w:val="00F8032B"/>
    <w:rsid w:val="00F804BC"/>
    <w:rsid w:val="00F81204"/>
    <w:rsid w:val="00F81566"/>
    <w:rsid w:val="00F82066"/>
    <w:rsid w:val="00F82642"/>
    <w:rsid w:val="00F82D3A"/>
    <w:rsid w:val="00F83060"/>
    <w:rsid w:val="00F831C9"/>
    <w:rsid w:val="00F838F0"/>
    <w:rsid w:val="00F84FB0"/>
    <w:rsid w:val="00F85115"/>
    <w:rsid w:val="00F85B19"/>
    <w:rsid w:val="00F8670B"/>
    <w:rsid w:val="00F86F0C"/>
    <w:rsid w:val="00F87A06"/>
    <w:rsid w:val="00F87CC7"/>
    <w:rsid w:val="00F9023F"/>
    <w:rsid w:val="00F9104D"/>
    <w:rsid w:val="00F91DBF"/>
    <w:rsid w:val="00F9210B"/>
    <w:rsid w:val="00F92966"/>
    <w:rsid w:val="00F929AB"/>
    <w:rsid w:val="00F92FB5"/>
    <w:rsid w:val="00F9482A"/>
    <w:rsid w:val="00F94E24"/>
    <w:rsid w:val="00F953F3"/>
    <w:rsid w:val="00F95AC6"/>
    <w:rsid w:val="00F9640D"/>
    <w:rsid w:val="00F9759E"/>
    <w:rsid w:val="00F9769C"/>
    <w:rsid w:val="00FA0B5C"/>
    <w:rsid w:val="00FA0E0B"/>
    <w:rsid w:val="00FA11E7"/>
    <w:rsid w:val="00FA2F39"/>
    <w:rsid w:val="00FA3508"/>
    <w:rsid w:val="00FA353E"/>
    <w:rsid w:val="00FA386D"/>
    <w:rsid w:val="00FA38CB"/>
    <w:rsid w:val="00FA39DF"/>
    <w:rsid w:val="00FA41CB"/>
    <w:rsid w:val="00FA48EC"/>
    <w:rsid w:val="00FA4F3B"/>
    <w:rsid w:val="00FA5286"/>
    <w:rsid w:val="00FA5305"/>
    <w:rsid w:val="00FA5BB5"/>
    <w:rsid w:val="00FA74D0"/>
    <w:rsid w:val="00FA7543"/>
    <w:rsid w:val="00FA7549"/>
    <w:rsid w:val="00FA7727"/>
    <w:rsid w:val="00FB02BD"/>
    <w:rsid w:val="00FB0A43"/>
    <w:rsid w:val="00FB0A6F"/>
    <w:rsid w:val="00FB0F8E"/>
    <w:rsid w:val="00FB115D"/>
    <w:rsid w:val="00FB23B7"/>
    <w:rsid w:val="00FB251F"/>
    <w:rsid w:val="00FB32DC"/>
    <w:rsid w:val="00FB3FB1"/>
    <w:rsid w:val="00FB5448"/>
    <w:rsid w:val="00FB5652"/>
    <w:rsid w:val="00FB5A15"/>
    <w:rsid w:val="00FB5BCA"/>
    <w:rsid w:val="00FB60F9"/>
    <w:rsid w:val="00FB65FA"/>
    <w:rsid w:val="00FC04DD"/>
    <w:rsid w:val="00FC06A5"/>
    <w:rsid w:val="00FC0A20"/>
    <w:rsid w:val="00FC0B0F"/>
    <w:rsid w:val="00FC1163"/>
    <w:rsid w:val="00FC18D9"/>
    <w:rsid w:val="00FC248B"/>
    <w:rsid w:val="00FC263D"/>
    <w:rsid w:val="00FC2674"/>
    <w:rsid w:val="00FC366E"/>
    <w:rsid w:val="00FC3C67"/>
    <w:rsid w:val="00FC465A"/>
    <w:rsid w:val="00FC4B2E"/>
    <w:rsid w:val="00FC4D8D"/>
    <w:rsid w:val="00FC5BEF"/>
    <w:rsid w:val="00FC6A6A"/>
    <w:rsid w:val="00FC6A8C"/>
    <w:rsid w:val="00FC6C19"/>
    <w:rsid w:val="00FC6DC0"/>
    <w:rsid w:val="00FC72E9"/>
    <w:rsid w:val="00FC7331"/>
    <w:rsid w:val="00FC75FF"/>
    <w:rsid w:val="00FC7CB3"/>
    <w:rsid w:val="00FD0299"/>
    <w:rsid w:val="00FD03C5"/>
    <w:rsid w:val="00FD0456"/>
    <w:rsid w:val="00FD07B9"/>
    <w:rsid w:val="00FD0C67"/>
    <w:rsid w:val="00FD0E10"/>
    <w:rsid w:val="00FD0E38"/>
    <w:rsid w:val="00FD176A"/>
    <w:rsid w:val="00FD1806"/>
    <w:rsid w:val="00FD1B74"/>
    <w:rsid w:val="00FD2061"/>
    <w:rsid w:val="00FD27D0"/>
    <w:rsid w:val="00FD31EC"/>
    <w:rsid w:val="00FD523A"/>
    <w:rsid w:val="00FD5265"/>
    <w:rsid w:val="00FD54D8"/>
    <w:rsid w:val="00FD5770"/>
    <w:rsid w:val="00FD5945"/>
    <w:rsid w:val="00FD62DB"/>
    <w:rsid w:val="00FD6556"/>
    <w:rsid w:val="00FD65E3"/>
    <w:rsid w:val="00FD68EC"/>
    <w:rsid w:val="00FD6BDC"/>
    <w:rsid w:val="00FD6D3A"/>
    <w:rsid w:val="00FD7250"/>
    <w:rsid w:val="00FD7378"/>
    <w:rsid w:val="00FE04BD"/>
    <w:rsid w:val="00FE0A0E"/>
    <w:rsid w:val="00FE0FAC"/>
    <w:rsid w:val="00FE1350"/>
    <w:rsid w:val="00FE16E2"/>
    <w:rsid w:val="00FE1FB5"/>
    <w:rsid w:val="00FE205C"/>
    <w:rsid w:val="00FE2D8A"/>
    <w:rsid w:val="00FE309E"/>
    <w:rsid w:val="00FE3507"/>
    <w:rsid w:val="00FE3CC4"/>
    <w:rsid w:val="00FE43C0"/>
    <w:rsid w:val="00FE4755"/>
    <w:rsid w:val="00FE5292"/>
    <w:rsid w:val="00FE612D"/>
    <w:rsid w:val="00FE65BD"/>
    <w:rsid w:val="00FE67FD"/>
    <w:rsid w:val="00FE6CD9"/>
    <w:rsid w:val="00FE6FDA"/>
    <w:rsid w:val="00FE7098"/>
    <w:rsid w:val="00FE764D"/>
    <w:rsid w:val="00FE7A80"/>
    <w:rsid w:val="00FE7B99"/>
    <w:rsid w:val="00FF0E5F"/>
    <w:rsid w:val="00FF18BB"/>
    <w:rsid w:val="00FF2344"/>
    <w:rsid w:val="00FF28FC"/>
    <w:rsid w:val="00FF3312"/>
    <w:rsid w:val="00FF46C7"/>
    <w:rsid w:val="00FF57C2"/>
    <w:rsid w:val="00FF5D30"/>
    <w:rsid w:val="00FF6587"/>
    <w:rsid w:val="00FF696A"/>
    <w:rsid w:val="00FF6A8D"/>
    <w:rsid w:val="00FF7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EB7186"/>
  <w15:docId w15:val="{69CA0AE2-D1D3-4961-86F2-9600527A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locked="1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7F9F"/>
    <w:rPr>
      <w:sz w:val="24"/>
      <w:szCs w:val="24"/>
      <w:lang w:val="de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04369"/>
    <w:pPr>
      <w:keepNext/>
      <w:outlineLvl w:val="0"/>
    </w:pPr>
    <w:rPr>
      <w:b/>
      <w:szCs w:val="20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704369"/>
    <w:pPr>
      <w:keepNext/>
      <w:spacing w:line="36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704369"/>
    <w:pPr>
      <w:keepNext/>
      <w:spacing w:line="480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locked/>
    <w:rsid w:val="0071018D"/>
    <w:rPr>
      <w:rFonts w:cs="Times New Roman"/>
      <w:b/>
      <w:sz w:val="24"/>
      <w:lang w:val="en-US"/>
    </w:rPr>
  </w:style>
  <w:style w:type="character" w:customStyle="1" w:styleId="Titolo2Carattere">
    <w:name w:val="Titolo 2 Carattere"/>
    <w:link w:val="Titolo2"/>
    <w:uiPriority w:val="9"/>
    <w:semiHidden/>
    <w:locked/>
    <w:rsid w:val="005B4B15"/>
    <w:rPr>
      <w:rFonts w:ascii="Cambria" w:hAnsi="Cambria" w:cs="Times New Roman"/>
      <w:b/>
      <w:bCs/>
      <w:i/>
      <w:iCs/>
      <w:sz w:val="28"/>
      <w:szCs w:val="28"/>
      <w:lang w:val="de-CH" w:eastAsia="de-DE"/>
    </w:rPr>
  </w:style>
  <w:style w:type="character" w:customStyle="1" w:styleId="Titolo3Carattere">
    <w:name w:val="Titolo 3 Carattere"/>
    <w:link w:val="Titolo3"/>
    <w:uiPriority w:val="99"/>
    <w:semiHidden/>
    <w:locked/>
    <w:rsid w:val="005B4B15"/>
    <w:rPr>
      <w:rFonts w:ascii="Cambria" w:hAnsi="Cambria" w:cs="Times New Roman"/>
      <w:b/>
      <w:bCs/>
      <w:sz w:val="26"/>
      <w:szCs w:val="26"/>
      <w:lang w:val="de-CH" w:eastAsia="de-DE"/>
    </w:rPr>
  </w:style>
  <w:style w:type="paragraph" w:styleId="Corpotesto">
    <w:name w:val="Body Text"/>
    <w:basedOn w:val="Normale"/>
    <w:link w:val="CorpotestoCarattere"/>
    <w:uiPriority w:val="99"/>
    <w:semiHidden/>
    <w:rsid w:val="00704369"/>
  </w:style>
  <w:style w:type="character" w:customStyle="1" w:styleId="CorpotestoCarattere">
    <w:name w:val="Corpo testo Carattere"/>
    <w:link w:val="Corpotesto"/>
    <w:uiPriority w:val="99"/>
    <w:semiHidden/>
    <w:locked/>
    <w:rsid w:val="005B4B15"/>
    <w:rPr>
      <w:rFonts w:cs="Times New Roman"/>
      <w:sz w:val="24"/>
      <w:szCs w:val="24"/>
      <w:lang w:val="de-CH" w:eastAsia="de-DE"/>
    </w:rPr>
  </w:style>
  <w:style w:type="paragraph" w:styleId="Rientrocorpodeltesto">
    <w:name w:val="Body Text Indent"/>
    <w:basedOn w:val="Normale"/>
    <w:link w:val="RientrocorpodeltestoCarattere"/>
    <w:uiPriority w:val="99"/>
    <w:semiHidden/>
    <w:rsid w:val="00704369"/>
    <w:pPr>
      <w:spacing w:line="480" w:lineRule="auto"/>
      <w:ind w:firstLine="708"/>
    </w:pPr>
  </w:style>
  <w:style w:type="character" w:customStyle="1" w:styleId="RientrocorpodeltestoCarattere">
    <w:name w:val="Rientro corpo del testo Carattere"/>
    <w:link w:val="Rientrocorpodeltesto"/>
    <w:uiPriority w:val="99"/>
    <w:semiHidden/>
    <w:locked/>
    <w:rsid w:val="005B4B15"/>
    <w:rPr>
      <w:rFonts w:cs="Times New Roman"/>
      <w:sz w:val="24"/>
      <w:szCs w:val="24"/>
      <w:lang w:val="de-CH" w:eastAsia="de-DE"/>
    </w:rPr>
  </w:style>
  <w:style w:type="character" w:styleId="Rimandonotaapidipagina">
    <w:name w:val="footnote reference"/>
    <w:uiPriority w:val="99"/>
    <w:rsid w:val="00704369"/>
    <w:rPr>
      <w:rFonts w:cs="Times New Roman"/>
      <w:vertAlign w:val="superscript"/>
    </w:rPr>
  </w:style>
  <w:style w:type="paragraph" w:styleId="Intestazione">
    <w:name w:val="header"/>
    <w:basedOn w:val="Normale"/>
    <w:link w:val="IntestazioneCarattere"/>
    <w:uiPriority w:val="99"/>
    <w:rsid w:val="00704369"/>
    <w:pPr>
      <w:tabs>
        <w:tab w:val="center" w:pos="4536"/>
        <w:tab w:val="right" w:pos="9072"/>
      </w:tabs>
    </w:pPr>
    <w:rPr>
      <w:szCs w:val="20"/>
    </w:rPr>
  </w:style>
  <w:style w:type="character" w:customStyle="1" w:styleId="IntestazioneCarattere">
    <w:name w:val="Intestazione Carattere"/>
    <w:link w:val="Intestazione"/>
    <w:uiPriority w:val="99"/>
    <w:locked/>
    <w:rsid w:val="006F50F3"/>
    <w:rPr>
      <w:rFonts w:cs="Times New Roman"/>
      <w:sz w:val="24"/>
      <w:lang w:val="de-CH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rsid w:val="00704369"/>
    <w:pPr>
      <w:spacing w:line="480" w:lineRule="auto"/>
      <w:ind w:firstLine="72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locked/>
    <w:rsid w:val="005B4B15"/>
    <w:rPr>
      <w:rFonts w:cs="Times New Roman"/>
      <w:sz w:val="24"/>
      <w:szCs w:val="24"/>
      <w:lang w:val="de-CH" w:eastAsia="de-DE"/>
    </w:rPr>
  </w:style>
  <w:style w:type="paragraph" w:styleId="Testonotaapidipagina">
    <w:name w:val="footnote text"/>
    <w:basedOn w:val="Normale"/>
    <w:link w:val="TestonotaapidipaginaCarattere"/>
    <w:uiPriority w:val="99"/>
    <w:rsid w:val="00704369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locked/>
    <w:rsid w:val="00974C52"/>
    <w:rPr>
      <w:rFonts w:cs="Times New Roman"/>
      <w:lang w:val="de-CH"/>
    </w:rPr>
  </w:style>
  <w:style w:type="character" w:styleId="Numeropagina">
    <w:name w:val="page number"/>
    <w:uiPriority w:val="99"/>
    <w:semiHidden/>
    <w:rsid w:val="00704369"/>
    <w:rPr>
      <w:rFonts w:cs="Times New Roman"/>
    </w:rPr>
  </w:style>
  <w:style w:type="character" w:styleId="Collegamentoipertestuale">
    <w:name w:val="Hyperlink"/>
    <w:uiPriority w:val="99"/>
    <w:rsid w:val="00704369"/>
    <w:rPr>
      <w:rFonts w:cs="Times New Roman"/>
      <w:color w:val="0000FF"/>
      <w:u w:val="single"/>
    </w:rPr>
  </w:style>
  <w:style w:type="paragraph" w:styleId="Corpodeltesto2">
    <w:name w:val="Body Text 2"/>
    <w:basedOn w:val="Normale"/>
    <w:link w:val="Corpodeltesto2Carattere"/>
    <w:uiPriority w:val="99"/>
    <w:semiHidden/>
    <w:rsid w:val="00704369"/>
    <w:pPr>
      <w:spacing w:line="480" w:lineRule="auto"/>
      <w:jc w:val="center"/>
    </w:pPr>
    <w:rPr>
      <w:szCs w:val="20"/>
      <w:lang w:val="fr-FR"/>
    </w:rPr>
  </w:style>
  <w:style w:type="character" w:customStyle="1" w:styleId="Corpodeltesto2Carattere">
    <w:name w:val="Corpo del testo 2 Carattere"/>
    <w:link w:val="Corpodeltesto2"/>
    <w:uiPriority w:val="99"/>
    <w:semiHidden/>
    <w:locked/>
    <w:rsid w:val="0071018D"/>
    <w:rPr>
      <w:rFonts w:cs="Times New Roman"/>
      <w:sz w:val="24"/>
      <w:lang w:val="fr-FR"/>
    </w:rPr>
  </w:style>
  <w:style w:type="character" w:styleId="Collegamentovisitato">
    <w:name w:val="FollowedHyperlink"/>
    <w:uiPriority w:val="99"/>
    <w:semiHidden/>
    <w:rsid w:val="00704369"/>
    <w:rPr>
      <w:rFonts w:cs="Times New Roman"/>
      <w:color w:val="800080"/>
      <w:u w:val="single"/>
    </w:rPr>
  </w:style>
  <w:style w:type="paragraph" w:styleId="Testonotadichiusura">
    <w:name w:val="endnote text"/>
    <w:basedOn w:val="Normale"/>
    <w:link w:val="TestonotadichiusuraCarattere"/>
    <w:uiPriority w:val="99"/>
    <w:semiHidden/>
    <w:rsid w:val="00704369"/>
    <w:rPr>
      <w:sz w:val="20"/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locked/>
    <w:rsid w:val="005B4B15"/>
    <w:rPr>
      <w:rFonts w:cs="Times New Roman"/>
      <w:sz w:val="20"/>
      <w:szCs w:val="20"/>
      <w:lang w:val="de-CH" w:eastAsia="de-DE"/>
    </w:rPr>
  </w:style>
  <w:style w:type="character" w:styleId="Rimandonotadichiusura">
    <w:name w:val="endnote reference"/>
    <w:uiPriority w:val="99"/>
    <w:semiHidden/>
    <w:rsid w:val="00704369"/>
    <w:rPr>
      <w:rFonts w:cs="Times New Roman"/>
      <w:vertAlign w:val="superscript"/>
    </w:rPr>
  </w:style>
  <w:style w:type="paragraph" w:styleId="Pidipagina">
    <w:name w:val="footer"/>
    <w:basedOn w:val="Normale"/>
    <w:link w:val="PidipaginaCarattere"/>
    <w:uiPriority w:val="99"/>
    <w:rsid w:val="00704369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link w:val="Pidipagina"/>
    <w:uiPriority w:val="99"/>
    <w:locked/>
    <w:rsid w:val="005B4B15"/>
    <w:rPr>
      <w:rFonts w:cs="Times New Roman"/>
      <w:sz w:val="24"/>
      <w:szCs w:val="24"/>
      <w:lang w:val="de-CH" w:eastAsia="de-DE"/>
    </w:rPr>
  </w:style>
  <w:style w:type="paragraph" w:styleId="Testofumetto">
    <w:name w:val="Balloon Text"/>
    <w:basedOn w:val="Normale"/>
    <w:link w:val="TestofumettoCarattere"/>
    <w:uiPriority w:val="99"/>
    <w:semiHidden/>
    <w:rsid w:val="00864D00"/>
    <w:rPr>
      <w:szCs w:val="20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864D00"/>
    <w:rPr>
      <w:sz w:val="24"/>
      <w:lang w:val="de-CH"/>
    </w:rPr>
  </w:style>
  <w:style w:type="character" w:styleId="Rimandocommento">
    <w:name w:val="annotation reference"/>
    <w:uiPriority w:val="99"/>
    <w:semiHidden/>
    <w:rsid w:val="00704369"/>
    <w:rPr>
      <w:rFonts w:cs="Times New Roman"/>
      <w:sz w:val="16"/>
    </w:rPr>
  </w:style>
  <w:style w:type="paragraph" w:styleId="Testocommento">
    <w:name w:val="annotation text"/>
    <w:basedOn w:val="Normale"/>
    <w:link w:val="TestocommentoCarattere"/>
    <w:uiPriority w:val="99"/>
    <w:rsid w:val="00704369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locked/>
    <w:rsid w:val="005B4B15"/>
    <w:rPr>
      <w:rFonts w:cs="Times New Roman"/>
      <w:sz w:val="20"/>
      <w:szCs w:val="20"/>
      <w:lang w:val="de-CH" w:eastAsia="de-D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04369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5B4B15"/>
    <w:rPr>
      <w:rFonts w:cs="Times New Roman"/>
      <w:b/>
      <w:bCs/>
      <w:sz w:val="20"/>
      <w:szCs w:val="20"/>
      <w:lang w:val="de-CH" w:eastAsia="de-D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rsid w:val="00704369"/>
    <w:pPr>
      <w:spacing w:line="480" w:lineRule="auto"/>
      <w:ind w:firstLine="90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locked/>
    <w:rsid w:val="005B4B15"/>
    <w:rPr>
      <w:rFonts w:cs="Times New Roman"/>
      <w:sz w:val="16"/>
      <w:szCs w:val="16"/>
      <w:lang w:val="de-CH" w:eastAsia="de-DE"/>
    </w:rPr>
  </w:style>
  <w:style w:type="paragraph" w:customStyle="1" w:styleId="CommentSubject1">
    <w:name w:val="Comment Subject1"/>
    <w:basedOn w:val="Testocommento"/>
    <w:next w:val="Testocommento"/>
    <w:uiPriority w:val="99"/>
    <w:semiHidden/>
    <w:rsid w:val="00704369"/>
    <w:rPr>
      <w:b/>
      <w:bCs/>
    </w:rPr>
  </w:style>
  <w:style w:type="paragraph" w:customStyle="1" w:styleId="Sprechblasentext1">
    <w:name w:val="Sprechblasentext1"/>
    <w:basedOn w:val="Normale"/>
    <w:uiPriority w:val="99"/>
    <w:semiHidden/>
    <w:rsid w:val="00864D00"/>
    <w:rPr>
      <w:rFonts w:ascii="Tahoma" w:hAnsi="Tahoma" w:cs="Tahoma"/>
      <w:szCs w:val="16"/>
    </w:rPr>
  </w:style>
  <w:style w:type="character" w:customStyle="1" w:styleId="stil72">
    <w:name w:val="stil72"/>
    <w:uiPriority w:val="99"/>
    <w:rsid w:val="00704369"/>
    <w:rPr>
      <w:rFonts w:cs="Times New Roman"/>
    </w:rPr>
  </w:style>
  <w:style w:type="table" w:styleId="Grigliatabella">
    <w:name w:val="Table Grid"/>
    <w:basedOn w:val="Tabellanormale"/>
    <w:uiPriority w:val="59"/>
    <w:rsid w:val="004B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rsid w:val="00F17910"/>
    <w:pPr>
      <w:spacing w:before="100" w:beforeAutospacing="1" w:after="100" w:afterAutospacing="1"/>
    </w:pPr>
    <w:rPr>
      <w:lang w:val="de-DE"/>
    </w:rPr>
  </w:style>
  <w:style w:type="paragraph" w:customStyle="1" w:styleId="FarbigeListe-Akzent11">
    <w:name w:val="Farbige Liste - Akzent 11"/>
    <w:basedOn w:val="Normale"/>
    <w:uiPriority w:val="99"/>
    <w:qFormat/>
    <w:rsid w:val="0049766C"/>
    <w:pPr>
      <w:ind w:left="708"/>
    </w:pPr>
  </w:style>
  <w:style w:type="character" w:customStyle="1" w:styleId="MittleresRaster11">
    <w:name w:val="Mittleres Raster 11"/>
    <w:uiPriority w:val="99"/>
    <w:semiHidden/>
    <w:rsid w:val="00AA0A1D"/>
    <w:rPr>
      <w:rFonts w:cs="Times New Roman"/>
      <w:color w:val="808080"/>
    </w:rPr>
  </w:style>
  <w:style w:type="paragraph" w:styleId="Bibliografia">
    <w:name w:val="Bibliography"/>
    <w:basedOn w:val="Normale"/>
    <w:next w:val="Normale"/>
    <w:uiPriority w:val="37"/>
    <w:rsid w:val="00526E69"/>
    <w:pPr>
      <w:spacing w:line="480" w:lineRule="auto"/>
      <w:ind w:left="720" w:hanging="720"/>
    </w:pPr>
  </w:style>
  <w:style w:type="character" w:customStyle="1" w:styleId="apple-style-span">
    <w:name w:val="apple-style-span"/>
    <w:rsid w:val="00C86C72"/>
    <w:rPr>
      <w:rFonts w:cs="Times New Roman"/>
    </w:rPr>
  </w:style>
  <w:style w:type="paragraph" w:customStyle="1" w:styleId="FarbigeSchattierung-Akzent11">
    <w:name w:val="Farbige Schattierung - Akzent 11"/>
    <w:hidden/>
    <w:uiPriority w:val="99"/>
    <w:semiHidden/>
    <w:rsid w:val="00940119"/>
    <w:rPr>
      <w:sz w:val="24"/>
      <w:szCs w:val="24"/>
      <w:lang w:val="de-CH"/>
    </w:rPr>
  </w:style>
  <w:style w:type="character" w:customStyle="1" w:styleId="absmetadatalabel">
    <w:name w:val="abs_metadata_label"/>
    <w:rsid w:val="0026332F"/>
  </w:style>
  <w:style w:type="character" w:customStyle="1" w:styleId="absnonlinkmetadata">
    <w:name w:val="abs_nonlink_metadata"/>
    <w:rsid w:val="0026332F"/>
  </w:style>
  <w:style w:type="paragraph" w:styleId="Paragrafoelenco">
    <w:name w:val="List Paragraph"/>
    <w:basedOn w:val="Normale"/>
    <w:uiPriority w:val="34"/>
    <w:qFormat/>
    <w:rsid w:val="00C42C15"/>
    <w:pPr>
      <w:ind w:left="720"/>
      <w:contextualSpacing/>
    </w:pPr>
  </w:style>
  <w:style w:type="character" w:customStyle="1" w:styleId="Funotenzeichen1">
    <w:name w:val="Fu—notenzeichen1"/>
    <w:basedOn w:val="Carpredefinitoparagrafo"/>
    <w:uiPriority w:val="99"/>
    <w:rsid w:val="00393224"/>
    <w:rPr>
      <w:rFonts w:cs="Times New Roman"/>
      <w:vertAlign w:val="superscript"/>
    </w:rPr>
  </w:style>
  <w:style w:type="table" w:styleId="Tabellacontemporanea">
    <w:name w:val="Table Contemporary"/>
    <w:basedOn w:val="Tabellanormale"/>
    <w:rsid w:val="006F0A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Revisione">
    <w:name w:val="Revision"/>
    <w:hidden/>
    <w:uiPriority w:val="99"/>
    <w:semiHidden/>
    <w:rsid w:val="005F0DB9"/>
    <w:rPr>
      <w:sz w:val="24"/>
      <w:szCs w:val="24"/>
      <w:lang w:val="de-CH"/>
    </w:rPr>
  </w:style>
  <w:style w:type="table" w:styleId="Elencochiaro">
    <w:name w:val="Light List"/>
    <w:basedOn w:val="Tabellanormale"/>
    <w:uiPriority w:val="61"/>
    <w:rsid w:val="009C25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untoelenco">
    <w:name w:val="List Bullet"/>
    <w:basedOn w:val="Normale"/>
    <w:uiPriority w:val="99"/>
    <w:unhideWhenUsed/>
    <w:rsid w:val="007D16B4"/>
    <w:pPr>
      <w:numPr>
        <w:numId w:val="1"/>
      </w:numPr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C32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de-D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32802"/>
    <w:rPr>
      <w:rFonts w:ascii="Courier New" w:hAnsi="Courier New" w:cs="Courier New"/>
    </w:rPr>
  </w:style>
  <w:style w:type="character" w:customStyle="1" w:styleId="singlehighlightclass">
    <w:name w:val="single_highlight_class"/>
    <w:basedOn w:val="Carpredefinitoparagrafo"/>
    <w:rsid w:val="00916C20"/>
  </w:style>
  <w:style w:type="character" w:customStyle="1" w:styleId="cit-gray">
    <w:name w:val="cit-gray"/>
    <w:basedOn w:val="Carpredefinitoparagrafo"/>
    <w:rsid w:val="00A91F96"/>
  </w:style>
  <w:style w:type="character" w:customStyle="1" w:styleId="scdddoi">
    <w:name w:val="s_c_dddoi"/>
    <w:basedOn w:val="Carpredefinitoparagrafo"/>
    <w:rsid w:val="00310276"/>
  </w:style>
  <w:style w:type="character" w:styleId="Testosegnaposto">
    <w:name w:val="Placeholder Text"/>
    <w:basedOn w:val="Carpredefinitoparagrafo"/>
    <w:uiPriority w:val="99"/>
    <w:semiHidden/>
    <w:rsid w:val="00BC02F9"/>
    <w:rPr>
      <w:color w:val="808080"/>
    </w:rPr>
  </w:style>
  <w:style w:type="character" w:styleId="Enfasicorsivo">
    <w:name w:val="Emphasis"/>
    <w:basedOn w:val="Carpredefinitoparagrafo"/>
    <w:uiPriority w:val="20"/>
    <w:qFormat/>
    <w:locked/>
    <w:rsid w:val="00CF4CC8"/>
    <w:rPr>
      <w:i/>
      <w:iCs/>
    </w:rPr>
  </w:style>
  <w:style w:type="character" w:customStyle="1" w:styleId="st">
    <w:name w:val="st"/>
    <w:basedOn w:val="Carpredefinitoparagrafo"/>
    <w:rsid w:val="000459E7"/>
  </w:style>
  <w:style w:type="paragraph" w:styleId="Testonormale">
    <w:name w:val="Plain Text"/>
    <w:basedOn w:val="Normale"/>
    <w:link w:val="TestonormaleCarattere"/>
    <w:uiPriority w:val="99"/>
    <w:semiHidden/>
    <w:unhideWhenUsed/>
    <w:rsid w:val="00B9741B"/>
    <w:rPr>
      <w:rFonts w:ascii="Calibri" w:eastAsiaTheme="minorHAnsi" w:hAnsi="Calibri" w:cs="Consolas"/>
      <w:sz w:val="22"/>
      <w:szCs w:val="21"/>
      <w:lang w:val="en-US" w:eastAsia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B9741B"/>
    <w:rPr>
      <w:rFonts w:ascii="Calibri" w:eastAsiaTheme="minorHAnsi" w:hAnsi="Calibri" w:cs="Consolas"/>
      <w:sz w:val="22"/>
      <w:szCs w:val="21"/>
      <w:lang w:val="en-US" w:eastAsia="en-US"/>
    </w:rPr>
  </w:style>
  <w:style w:type="paragraph" w:styleId="Nessunaspaziatura">
    <w:name w:val="No Spacing"/>
    <w:uiPriority w:val="1"/>
    <w:qFormat/>
    <w:rsid w:val="008F28DF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GridTable1Light1">
    <w:name w:val="Grid Table 1 Light1"/>
    <w:basedOn w:val="Tabellanormale"/>
    <w:uiPriority w:val="46"/>
    <w:rsid w:val="00BF447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locked/>
    <w:rsid w:val="003224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224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pple-converted-space">
    <w:name w:val="apple-converted-space"/>
    <w:basedOn w:val="Carpredefinitoparagrafo"/>
    <w:rsid w:val="003224C3"/>
  </w:style>
  <w:style w:type="character" w:customStyle="1" w:styleId="rdlinkitem">
    <w:name w:val="rdlinkitem"/>
    <w:basedOn w:val="Carpredefinitoparagrafo"/>
    <w:rsid w:val="003224C3"/>
  </w:style>
  <w:style w:type="character" w:customStyle="1" w:styleId="hilite">
    <w:name w:val="hilite"/>
    <w:basedOn w:val="Carpredefinitoparagrafo"/>
    <w:rsid w:val="003224C3"/>
  </w:style>
  <w:style w:type="paragraph" w:customStyle="1" w:styleId="Bibliography1">
    <w:name w:val="Bibliography1"/>
    <w:basedOn w:val="Normale"/>
    <w:rsid w:val="003224C3"/>
    <w:pPr>
      <w:widowControl w:val="0"/>
      <w:spacing w:line="480" w:lineRule="auto"/>
      <w:ind w:left="720" w:hanging="720"/>
    </w:pPr>
    <w:rPr>
      <w:rFonts w:eastAsiaTheme="minorHAnsi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7451C-1520-4F5E-9C5B-2E247600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Process predicts outcome session by session</vt:lpstr>
      <vt:lpstr>Process predicts outcome session by session</vt:lpstr>
    </vt:vector>
  </TitlesOfParts>
  <Company>Universität Trier</Company>
  <LinksUpToDate>false</LinksUpToDate>
  <CharactersWithSpaces>988</CharactersWithSpaces>
  <SharedDoc>false</SharedDoc>
  <HLinks>
    <vt:vector size="6" baseType="variant">
      <vt:variant>
        <vt:i4>4194315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predicts outcome session by session</dc:title>
  <dc:creator>Rubel, Julian Amadeus, Dipl.-Psych.</dc:creator>
  <cp:lastModifiedBy>Eleonora Vitanza</cp:lastModifiedBy>
  <cp:revision>7</cp:revision>
  <cp:lastPrinted>2016-03-15T16:52:00Z</cp:lastPrinted>
  <dcterms:created xsi:type="dcterms:W3CDTF">2017-06-07T01:00:00Z</dcterms:created>
  <dcterms:modified xsi:type="dcterms:W3CDTF">2024-06-25T14:12:00Z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id="ouWnX32g"/&gt;&lt;style id="http://www.zotero.org/styles/apa" hasBibliography="1" bibliographyStyleHasBeenSet="1"/&gt;&lt;prefs&gt;&lt;pref name="fieldType" value="Field"/&gt;&lt;pref name="storeReferences" value="tru</vt:lpwstr>
  </property>
  <property fmtid="{D5CDD505-2E9C-101B-9397-08002B2CF9AE}" pid="3" name="ZOTERO_PREF_2">
    <vt:lpwstr>e"/&gt;&lt;pref name="noteType" value="0"/&gt;&lt;pref name="automaticJournalAbbreviations" value="false"/&gt;&lt;/prefs&gt;&lt;/data&gt;</vt:lpwstr>
  </property>
</Properties>
</file>